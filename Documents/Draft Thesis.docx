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5F131" w14:textId="62BCD43C" w:rsidR="00F9690E" w:rsidRDefault="00F9690E" w:rsidP="00FC673B">
      <w:pPr>
        <w:jc w:val="center"/>
        <w:rPr>
          <w:b/>
          <w:bCs/>
          <w:sz w:val="50"/>
          <w:szCs w:val="50"/>
        </w:rPr>
      </w:pPr>
      <w:r>
        <w:rPr>
          <w:b/>
          <w:bCs/>
          <w:sz w:val="50"/>
          <w:szCs w:val="50"/>
        </w:rPr>
        <w:t>TU</w:t>
      </w:r>
      <w:r w:rsidR="005F2F9C">
        <w:rPr>
          <w:b/>
          <w:bCs/>
          <w:sz w:val="50"/>
          <w:szCs w:val="50"/>
        </w:rPr>
        <w:t xml:space="preserve"> </w:t>
      </w:r>
      <w:r>
        <w:rPr>
          <w:b/>
          <w:bCs/>
          <w:sz w:val="50"/>
          <w:szCs w:val="50"/>
        </w:rPr>
        <w:t xml:space="preserve">Dublin LOGO to be </w:t>
      </w:r>
      <w:proofErr w:type="gramStart"/>
      <w:r>
        <w:rPr>
          <w:b/>
          <w:bCs/>
          <w:sz w:val="50"/>
          <w:szCs w:val="50"/>
        </w:rPr>
        <w:t>inserted..</w:t>
      </w:r>
      <w:proofErr w:type="gramEnd"/>
    </w:p>
    <w:p w14:paraId="6F02B618" w14:textId="77777777" w:rsidR="00EE5E94" w:rsidRPr="00FC673B" w:rsidRDefault="00F9690E" w:rsidP="00FC673B">
      <w:pPr>
        <w:jc w:val="center"/>
        <w:rPr>
          <w:sz w:val="50"/>
          <w:szCs w:val="50"/>
        </w:rPr>
      </w:pPr>
      <w:r>
        <w:rPr>
          <w:b/>
          <w:bCs/>
          <w:sz w:val="50"/>
          <w:szCs w:val="50"/>
        </w:rPr>
        <w:t>Title…</w:t>
      </w:r>
    </w:p>
    <w:p w14:paraId="5610B9FE" w14:textId="77777777" w:rsidR="00EE5E94" w:rsidRPr="00071B1C" w:rsidRDefault="00EE5E94"/>
    <w:p w14:paraId="5ABC281A" w14:textId="77777777" w:rsidR="00EE5E94" w:rsidRPr="00071B1C" w:rsidRDefault="00EE5E94"/>
    <w:p w14:paraId="7F5B5DAF" w14:textId="77777777" w:rsidR="00EE5E94" w:rsidRPr="00071B1C" w:rsidRDefault="00EE5E94"/>
    <w:p w14:paraId="6F260685" w14:textId="77777777" w:rsidR="00EE5E94" w:rsidRPr="00071B1C" w:rsidRDefault="00EE5E94"/>
    <w:p w14:paraId="20D51793" w14:textId="77777777" w:rsidR="00EE5E94" w:rsidRPr="00071B1C" w:rsidRDefault="00EE5E94"/>
    <w:p w14:paraId="29F6349A" w14:textId="5FD44AE3" w:rsidR="00EE5E94" w:rsidRPr="00FC673B" w:rsidRDefault="00F9690E">
      <w:pPr>
        <w:spacing w:before="0" w:after="0" w:line="240" w:lineRule="auto"/>
        <w:jc w:val="center"/>
        <w:rPr>
          <w:b/>
          <w:sz w:val="32"/>
          <w:szCs w:val="32"/>
        </w:rPr>
      </w:pPr>
      <w:r>
        <w:rPr>
          <w:b/>
          <w:sz w:val="32"/>
          <w:szCs w:val="32"/>
        </w:rPr>
        <w:t>Names</w:t>
      </w:r>
      <w:r w:rsidR="00547007">
        <w:rPr>
          <w:b/>
          <w:sz w:val="32"/>
          <w:szCs w:val="32"/>
        </w:rPr>
        <w:t xml:space="preserve">, </w:t>
      </w:r>
      <w:r>
        <w:rPr>
          <w:b/>
          <w:sz w:val="32"/>
          <w:szCs w:val="32"/>
        </w:rPr>
        <w:t>Student Number</w:t>
      </w:r>
      <w:r w:rsidR="005F2F9C">
        <w:rPr>
          <w:b/>
          <w:sz w:val="32"/>
          <w:szCs w:val="32"/>
        </w:rPr>
        <w:t>s</w:t>
      </w:r>
    </w:p>
    <w:p w14:paraId="654CB562" w14:textId="77777777" w:rsidR="00EE5E94" w:rsidRPr="00FC673B" w:rsidRDefault="00F9690E">
      <w:pPr>
        <w:spacing w:before="0" w:after="0" w:line="240" w:lineRule="auto"/>
        <w:jc w:val="center"/>
        <w:rPr>
          <w:b/>
          <w:sz w:val="32"/>
          <w:szCs w:val="32"/>
        </w:rPr>
      </w:pPr>
      <w:r>
        <w:rPr>
          <w:b/>
          <w:sz w:val="32"/>
          <w:szCs w:val="32"/>
        </w:rPr>
        <w:t>Date When Submitted</w:t>
      </w:r>
    </w:p>
    <w:p w14:paraId="4AD76EB5" w14:textId="77777777" w:rsidR="00EE5E94" w:rsidRPr="00071B1C" w:rsidRDefault="00EE5E94">
      <w:pPr>
        <w:spacing w:before="0" w:after="0" w:line="240" w:lineRule="auto"/>
        <w:jc w:val="center"/>
        <w:rPr>
          <w:b/>
          <w:sz w:val="36"/>
        </w:rPr>
      </w:pPr>
    </w:p>
    <w:p w14:paraId="45BEE421" w14:textId="77777777" w:rsidR="00EE5E94" w:rsidRPr="00071B1C" w:rsidRDefault="00EE5E94">
      <w:pPr>
        <w:spacing w:before="0" w:after="0" w:line="240" w:lineRule="auto"/>
        <w:jc w:val="center"/>
        <w:rPr>
          <w:b/>
          <w:sz w:val="36"/>
        </w:rPr>
      </w:pPr>
    </w:p>
    <w:p w14:paraId="47429FAD" w14:textId="77777777" w:rsidR="00EE5E94" w:rsidRPr="00071B1C" w:rsidRDefault="00EE5E94">
      <w:pPr>
        <w:spacing w:before="0" w:after="0" w:line="240" w:lineRule="auto"/>
        <w:jc w:val="center"/>
        <w:rPr>
          <w:b/>
          <w:sz w:val="36"/>
        </w:rPr>
      </w:pPr>
    </w:p>
    <w:p w14:paraId="61F499F2" w14:textId="0126F079" w:rsidR="00EE5E94" w:rsidRPr="00071B1C" w:rsidRDefault="00F9690E">
      <w:pPr>
        <w:spacing w:before="0" w:after="0" w:line="240" w:lineRule="auto"/>
        <w:jc w:val="center"/>
        <w:rPr>
          <w:sz w:val="24"/>
        </w:rPr>
      </w:pPr>
      <w:r>
        <w:rPr>
          <w:b/>
          <w:sz w:val="24"/>
        </w:rPr>
        <w:t>Group</w:t>
      </w:r>
      <w:r w:rsidR="00EE5E94" w:rsidRPr="00071B1C">
        <w:rPr>
          <w:b/>
          <w:sz w:val="24"/>
        </w:rPr>
        <w:t xml:space="preserve"> Project</w:t>
      </w:r>
    </w:p>
    <w:p w14:paraId="7FC2BA8B" w14:textId="77777777" w:rsidR="00EE5E94" w:rsidRPr="00071B1C" w:rsidRDefault="00EE5E94">
      <w:pPr>
        <w:spacing w:before="0" w:after="0" w:line="240" w:lineRule="auto"/>
        <w:jc w:val="center"/>
      </w:pPr>
    </w:p>
    <w:p w14:paraId="6C7B5A55" w14:textId="77777777" w:rsidR="00EE5E94" w:rsidRPr="00071B1C" w:rsidRDefault="00EE5E94">
      <w:pPr>
        <w:spacing w:before="0" w:after="0" w:line="240" w:lineRule="auto"/>
        <w:jc w:val="center"/>
      </w:pPr>
    </w:p>
    <w:p w14:paraId="53456830" w14:textId="77777777" w:rsidR="00EE5E94" w:rsidRPr="00071B1C" w:rsidRDefault="00EE5E94">
      <w:pPr>
        <w:spacing w:before="0" w:after="0"/>
        <w:jc w:val="center"/>
      </w:pPr>
      <w:r w:rsidRPr="00071B1C">
        <w:t>Submitted in part fulfilment for the degree of</w:t>
      </w:r>
    </w:p>
    <w:p w14:paraId="28BAD647" w14:textId="77777777" w:rsidR="00EE5E94" w:rsidRPr="00071B1C" w:rsidRDefault="00F9690E">
      <w:pPr>
        <w:spacing w:before="0" w:after="0"/>
        <w:jc w:val="center"/>
      </w:pPr>
      <w:r>
        <w:rPr>
          <w:b/>
        </w:rPr>
        <w:t>Programme Name and Code</w:t>
      </w:r>
    </w:p>
    <w:p w14:paraId="22BB174B" w14:textId="77777777" w:rsidR="00EE5E94" w:rsidRPr="00071B1C" w:rsidRDefault="00EE5E94">
      <w:pPr>
        <w:spacing w:before="0" w:after="0"/>
        <w:jc w:val="center"/>
      </w:pPr>
      <w:r w:rsidRPr="00071B1C">
        <w:t xml:space="preserve">School of </w:t>
      </w:r>
      <w:r w:rsidR="00F9690E">
        <w:t xml:space="preserve">Engineering and </w:t>
      </w:r>
      <w:r w:rsidRPr="00071B1C">
        <w:t>Informatics,</w:t>
      </w:r>
    </w:p>
    <w:p w14:paraId="7E79663E" w14:textId="77777777" w:rsidR="00EE5E94" w:rsidRPr="00071B1C" w:rsidRDefault="00F9690E">
      <w:pPr>
        <w:spacing w:before="0" w:after="0"/>
        <w:jc w:val="center"/>
      </w:pPr>
      <w:r>
        <w:t>TU Dublin –</w:t>
      </w:r>
      <w:r w:rsidR="00EE5E94" w:rsidRPr="00071B1C">
        <w:t xml:space="preserve"> Blanchardstown</w:t>
      </w:r>
      <w:r>
        <w:t xml:space="preserve"> Campus</w:t>
      </w:r>
      <w:r w:rsidR="00EE5E94" w:rsidRPr="00071B1C">
        <w:t>,</w:t>
      </w:r>
    </w:p>
    <w:p w14:paraId="12545C1A" w14:textId="77777777" w:rsidR="00EE5E94" w:rsidRPr="00071B1C" w:rsidRDefault="00EE5E94">
      <w:pPr>
        <w:spacing w:before="0" w:after="0"/>
        <w:jc w:val="center"/>
      </w:pPr>
      <w:smartTag w:uri="urn:schemas-microsoft-com:office:smarttags" w:element="place">
        <w:smartTag w:uri="urn:schemas-microsoft-com:office:smarttags" w:element="City">
          <w:r w:rsidRPr="00071B1C">
            <w:t>Dublin</w:t>
          </w:r>
        </w:smartTag>
        <w:r w:rsidRPr="00071B1C">
          <w:t xml:space="preserve">, </w:t>
        </w:r>
        <w:smartTag w:uri="urn:schemas-microsoft-com:office:smarttags" w:element="country-region">
          <w:r w:rsidRPr="00071B1C">
            <w:t>Ireland</w:t>
          </w:r>
        </w:smartTag>
      </w:smartTag>
    </w:p>
    <w:p w14:paraId="495E036C" w14:textId="77777777" w:rsidR="00EE5E94" w:rsidRPr="00071B1C" w:rsidRDefault="00EE5E94">
      <w:pPr>
        <w:spacing w:before="0" w:after="0"/>
        <w:jc w:val="center"/>
      </w:pPr>
    </w:p>
    <w:p w14:paraId="36B625FE" w14:textId="77777777" w:rsidR="00EE5E94" w:rsidRPr="00071B1C" w:rsidRDefault="00EE5E94">
      <w:pPr>
        <w:rPr>
          <w:b/>
        </w:rPr>
        <w:sectPr w:rsidR="00EE5E94" w:rsidRPr="00071B1C">
          <w:headerReference w:type="default" r:id="rId8"/>
          <w:pgSz w:w="11906" w:h="16838"/>
          <w:pgMar w:top="3969" w:right="1274" w:bottom="1440" w:left="1800" w:header="708" w:footer="708" w:gutter="0"/>
          <w:cols w:space="708"/>
          <w:docGrid w:linePitch="360"/>
        </w:sectPr>
      </w:pPr>
    </w:p>
    <w:p w14:paraId="04DC605D" w14:textId="77777777" w:rsidR="00EE5E94" w:rsidRPr="00FC673B" w:rsidRDefault="00EE5E94" w:rsidP="00AA5BC7">
      <w:pPr>
        <w:pageBreakBefore/>
        <w:spacing w:before="600"/>
        <w:rPr>
          <w:b/>
          <w:sz w:val="36"/>
          <w:szCs w:val="36"/>
        </w:rPr>
      </w:pPr>
      <w:r w:rsidRPr="00FC673B">
        <w:rPr>
          <w:b/>
          <w:sz w:val="36"/>
          <w:szCs w:val="36"/>
        </w:rPr>
        <w:lastRenderedPageBreak/>
        <w:t>Abstract</w:t>
      </w:r>
    </w:p>
    <w:p w14:paraId="15697028" w14:textId="03598E64" w:rsidR="00EE5E94" w:rsidRPr="00071B1C" w:rsidRDefault="00832038">
      <w:r w:rsidRPr="007E2DC0">
        <w:t>The present project ……………</w:t>
      </w:r>
      <w:r w:rsidR="00025C64">
        <w:t>this should be written last.</w:t>
      </w:r>
    </w:p>
    <w:p w14:paraId="090073FE" w14:textId="77777777" w:rsidR="00EE5E94" w:rsidRPr="00FC673B" w:rsidRDefault="00EE5E94" w:rsidP="00AA5BC7">
      <w:pPr>
        <w:pageBreakBefore/>
        <w:spacing w:before="600"/>
        <w:rPr>
          <w:b/>
          <w:sz w:val="36"/>
          <w:szCs w:val="36"/>
          <w:lang w:val="fr-FR"/>
        </w:rPr>
      </w:pPr>
      <w:r w:rsidRPr="00FC673B">
        <w:rPr>
          <w:b/>
          <w:sz w:val="36"/>
          <w:szCs w:val="36"/>
          <w:lang w:val="fr-FR"/>
        </w:rPr>
        <w:lastRenderedPageBreak/>
        <w:t>Contents</w:t>
      </w:r>
    </w:p>
    <w:p w14:paraId="1E60C7ED" w14:textId="54B3A648" w:rsidR="006568B7" w:rsidRDefault="0033675C">
      <w:pPr>
        <w:pStyle w:val="TOC1"/>
        <w:tabs>
          <w:tab w:val="left" w:pos="1540"/>
        </w:tabs>
        <w:rPr>
          <w:rFonts w:asciiTheme="minorHAnsi" w:eastAsiaTheme="minorEastAsia" w:hAnsiTheme="minorHAnsi" w:cstheme="minorBidi"/>
          <w:b w:val="0"/>
          <w:caps w:val="0"/>
          <w:sz w:val="22"/>
          <w:szCs w:val="22"/>
          <w:lang w:val="en-IE" w:eastAsia="en-IE"/>
        </w:rPr>
      </w:pPr>
      <w:r w:rsidRPr="00071B1C">
        <w:rPr>
          <w:b w:val="0"/>
          <w:caps w:val="0"/>
        </w:rPr>
        <w:fldChar w:fldCharType="begin"/>
      </w:r>
      <w:r w:rsidR="00EE5E94" w:rsidRPr="00071B1C">
        <w:rPr>
          <w:b w:val="0"/>
          <w:caps w:val="0"/>
          <w:lang w:val="fr-FR"/>
        </w:rPr>
        <w:instrText xml:space="preserve"> TOC \o "1-3" </w:instrText>
      </w:r>
      <w:r w:rsidRPr="00071B1C">
        <w:rPr>
          <w:b w:val="0"/>
          <w:caps w:val="0"/>
        </w:rPr>
        <w:fldChar w:fldCharType="separate"/>
      </w:r>
      <w:r w:rsidR="006568B7" w:rsidRPr="00914B3B">
        <w:t>Chapter 1:</w:t>
      </w:r>
      <w:r w:rsidR="006568B7">
        <w:rPr>
          <w:rFonts w:asciiTheme="minorHAnsi" w:eastAsiaTheme="minorEastAsia" w:hAnsiTheme="minorHAnsi" w:cstheme="minorBidi"/>
          <w:b w:val="0"/>
          <w:caps w:val="0"/>
          <w:sz w:val="22"/>
          <w:szCs w:val="22"/>
          <w:lang w:val="en-IE" w:eastAsia="en-IE"/>
        </w:rPr>
        <w:tab/>
      </w:r>
      <w:r w:rsidR="006568B7" w:rsidRPr="00914B3B">
        <w:t>Introduction</w:t>
      </w:r>
      <w:r w:rsidR="006568B7">
        <w:tab/>
      </w:r>
      <w:r w:rsidR="006568B7">
        <w:fldChar w:fldCharType="begin"/>
      </w:r>
      <w:r w:rsidR="006568B7">
        <w:instrText xml:space="preserve"> PAGEREF _Toc33985376 \h </w:instrText>
      </w:r>
      <w:r w:rsidR="006568B7">
        <w:fldChar w:fldCharType="separate"/>
      </w:r>
      <w:r w:rsidR="006568B7">
        <w:t>5</w:t>
      </w:r>
      <w:r w:rsidR="006568B7">
        <w:fldChar w:fldCharType="end"/>
      </w:r>
    </w:p>
    <w:p w14:paraId="01E28473" w14:textId="65831A4E"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1.1</w:t>
      </w:r>
      <w:r>
        <w:rPr>
          <w:rFonts w:asciiTheme="minorHAnsi" w:eastAsiaTheme="minorEastAsia" w:hAnsiTheme="minorHAnsi" w:cstheme="minorBidi"/>
          <w:smallCaps w:val="0"/>
          <w:noProof/>
          <w:sz w:val="22"/>
          <w:szCs w:val="22"/>
          <w:lang w:val="en-IE" w:eastAsia="en-IE"/>
        </w:rPr>
        <w:tab/>
      </w:r>
      <w:r>
        <w:rPr>
          <w:noProof/>
        </w:rPr>
        <w:t>Background</w:t>
      </w:r>
      <w:r>
        <w:rPr>
          <w:noProof/>
        </w:rPr>
        <w:tab/>
      </w:r>
      <w:r>
        <w:rPr>
          <w:noProof/>
        </w:rPr>
        <w:fldChar w:fldCharType="begin"/>
      </w:r>
      <w:r>
        <w:rPr>
          <w:noProof/>
        </w:rPr>
        <w:instrText xml:space="preserve"> PAGEREF _Toc33985377 \h </w:instrText>
      </w:r>
      <w:r>
        <w:rPr>
          <w:noProof/>
        </w:rPr>
      </w:r>
      <w:r>
        <w:rPr>
          <w:noProof/>
        </w:rPr>
        <w:fldChar w:fldCharType="separate"/>
      </w:r>
      <w:r>
        <w:rPr>
          <w:noProof/>
        </w:rPr>
        <w:t>5</w:t>
      </w:r>
      <w:r>
        <w:rPr>
          <w:noProof/>
        </w:rPr>
        <w:fldChar w:fldCharType="end"/>
      </w:r>
    </w:p>
    <w:p w14:paraId="69FFEFD7" w14:textId="58F7921C"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1.2</w:t>
      </w:r>
      <w:r>
        <w:rPr>
          <w:rFonts w:asciiTheme="minorHAnsi" w:eastAsiaTheme="minorEastAsia" w:hAnsiTheme="minorHAnsi" w:cstheme="minorBidi"/>
          <w:smallCaps w:val="0"/>
          <w:noProof/>
          <w:sz w:val="22"/>
          <w:szCs w:val="22"/>
          <w:lang w:val="en-IE" w:eastAsia="en-IE"/>
        </w:rPr>
        <w:tab/>
      </w:r>
      <w:r>
        <w:rPr>
          <w:noProof/>
        </w:rPr>
        <w:t>Motivation and Problem Statement</w:t>
      </w:r>
      <w:r>
        <w:rPr>
          <w:noProof/>
        </w:rPr>
        <w:tab/>
      </w:r>
      <w:r>
        <w:rPr>
          <w:noProof/>
        </w:rPr>
        <w:fldChar w:fldCharType="begin"/>
      </w:r>
      <w:r>
        <w:rPr>
          <w:noProof/>
        </w:rPr>
        <w:instrText xml:space="preserve"> PAGEREF _Toc33985378 \h </w:instrText>
      </w:r>
      <w:r>
        <w:rPr>
          <w:noProof/>
        </w:rPr>
      </w:r>
      <w:r>
        <w:rPr>
          <w:noProof/>
        </w:rPr>
        <w:fldChar w:fldCharType="separate"/>
      </w:r>
      <w:r>
        <w:rPr>
          <w:noProof/>
        </w:rPr>
        <w:t>5</w:t>
      </w:r>
      <w:r>
        <w:rPr>
          <w:noProof/>
        </w:rPr>
        <w:fldChar w:fldCharType="end"/>
      </w:r>
    </w:p>
    <w:p w14:paraId="1AA0F090" w14:textId="7C3D807E"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1.3</w:t>
      </w:r>
      <w:r>
        <w:rPr>
          <w:rFonts w:asciiTheme="minorHAnsi" w:eastAsiaTheme="minorEastAsia" w:hAnsiTheme="minorHAnsi" w:cstheme="minorBidi"/>
          <w:smallCaps w:val="0"/>
          <w:noProof/>
          <w:sz w:val="22"/>
          <w:szCs w:val="22"/>
          <w:lang w:val="en-IE" w:eastAsia="en-IE"/>
        </w:rPr>
        <w:tab/>
      </w:r>
      <w:r>
        <w:rPr>
          <w:noProof/>
        </w:rPr>
        <w:t>Project Aim(s)/Research Question(s)</w:t>
      </w:r>
      <w:r>
        <w:rPr>
          <w:noProof/>
        </w:rPr>
        <w:tab/>
      </w:r>
      <w:r>
        <w:rPr>
          <w:noProof/>
        </w:rPr>
        <w:fldChar w:fldCharType="begin"/>
      </w:r>
      <w:r>
        <w:rPr>
          <w:noProof/>
        </w:rPr>
        <w:instrText xml:space="preserve"> PAGEREF _Toc33985379 \h </w:instrText>
      </w:r>
      <w:r>
        <w:rPr>
          <w:noProof/>
        </w:rPr>
      </w:r>
      <w:r>
        <w:rPr>
          <w:noProof/>
        </w:rPr>
        <w:fldChar w:fldCharType="separate"/>
      </w:r>
      <w:r>
        <w:rPr>
          <w:noProof/>
        </w:rPr>
        <w:t>5</w:t>
      </w:r>
      <w:r>
        <w:rPr>
          <w:noProof/>
        </w:rPr>
        <w:fldChar w:fldCharType="end"/>
      </w:r>
    </w:p>
    <w:p w14:paraId="2B398C8C" w14:textId="2E96145C"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1.4</w:t>
      </w:r>
      <w:r>
        <w:rPr>
          <w:rFonts w:asciiTheme="minorHAnsi" w:eastAsiaTheme="minorEastAsia" w:hAnsiTheme="minorHAnsi" w:cstheme="minorBidi"/>
          <w:smallCaps w:val="0"/>
          <w:noProof/>
          <w:sz w:val="22"/>
          <w:szCs w:val="22"/>
          <w:lang w:val="en-IE" w:eastAsia="en-IE"/>
        </w:rPr>
        <w:tab/>
      </w:r>
      <w:r>
        <w:rPr>
          <w:noProof/>
        </w:rPr>
        <w:t>Project Objectives</w:t>
      </w:r>
      <w:r>
        <w:rPr>
          <w:noProof/>
        </w:rPr>
        <w:tab/>
      </w:r>
      <w:r>
        <w:rPr>
          <w:noProof/>
        </w:rPr>
        <w:fldChar w:fldCharType="begin"/>
      </w:r>
      <w:r>
        <w:rPr>
          <w:noProof/>
        </w:rPr>
        <w:instrText xml:space="preserve"> PAGEREF _Toc33985380 \h </w:instrText>
      </w:r>
      <w:r>
        <w:rPr>
          <w:noProof/>
        </w:rPr>
      </w:r>
      <w:r>
        <w:rPr>
          <w:noProof/>
        </w:rPr>
        <w:fldChar w:fldCharType="separate"/>
      </w:r>
      <w:r>
        <w:rPr>
          <w:noProof/>
        </w:rPr>
        <w:t>6</w:t>
      </w:r>
      <w:r>
        <w:rPr>
          <w:noProof/>
        </w:rPr>
        <w:fldChar w:fldCharType="end"/>
      </w:r>
    </w:p>
    <w:p w14:paraId="59D18E3B" w14:textId="26AA3372"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1.5</w:t>
      </w:r>
      <w:r>
        <w:rPr>
          <w:rFonts w:asciiTheme="minorHAnsi" w:eastAsiaTheme="minorEastAsia" w:hAnsiTheme="minorHAnsi" w:cstheme="minorBidi"/>
          <w:smallCaps w:val="0"/>
          <w:noProof/>
          <w:sz w:val="22"/>
          <w:szCs w:val="22"/>
          <w:lang w:val="en-IE" w:eastAsia="en-IE"/>
        </w:rPr>
        <w:tab/>
      </w:r>
      <w:r>
        <w:rPr>
          <w:noProof/>
        </w:rPr>
        <w:t>Methodology Overview</w:t>
      </w:r>
      <w:r>
        <w:rPr>
          <w:noProof/>
        </w:rPr>
        <w:tab/>
      </w:r>
      <w:r>
        <w:rPr>
          <w:noProof/>
        </w:rPr>
        <w:fldChar w:fldCharType="begin"/>
      </w:r>
      <w:r>
        <w:rPr>
          <w:noProof/>
        </w:rPr>
        <w:instrText xml:space="preserve"> PAGEREF _Toc33985381 \h </w:instrText>
      </w:r>
      <w:r>
        <w:rPr>
          <w:noProof/>
        </w:rPr>
      </w:r>
      <w:r>
        <w:rPr>
          <w:noProof/>
        </w:rPr>
        <w:fldChar w:fldCharType="separate"/>
      </w:r>
      <w:r>
        <w:rPr>
          <w:noProof/>
        </w:rPr>
        <w:t>6</w:t>
      </w:r>
      <w:r>
        <w:rPr>
          <w:noProof/>
        </w:rPr>
        <w:fldChar w:fldCharType="end"/>
      </w:r>
    </w:p>
    <w:p w14:paraId="574A5030" w14:textId="160A19B2"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1.5.1</w:t>
      </w:r>
      <w:r>
        <w:rPr>
          <w:rFonts w:asciiTheme="minorHAnsi" w:eastAsiaTheme="minorEastAsia" w:hAnsiTheme="minorHAnsi" w:cstheme="minorBidi"/>
          <w:i w:val="0"/>
          <w:noProof/>
          <w:sz w:val="22"/>
          <w:szCs w:val="22"/>
          <w:lang w:val="en-IE" w:eastAsia="en-IE"/>
        </w:rPr>
        <w:tab/>
      </w:r>
      <w:r>
        <w:rPr>
          <w:noProof/>
        </w:rPr>
        <w:t>Systems Development Life Cycle Models</w:t>
      </w:r>
      <w:r>
        <w:rPr>
          <w:noProof/>
        </w:rPr>
        <w:tab/>
      </w:r>
      <w:r>
        <w:rPr>
          <w:noProof/>
        </w:rPr>
        <w:fldChar w:fldCharType="begin"/>
      </w:r>
      <w:r>
        <w:rPr>
          <w:noProof/>
        </w:rPr>
        <w:instrText xml:space="preserve"> PAGEREF _Toc33985382 \h </w:instrText>
      </w:r>
      <w:r>
        <w:rPr>
          <w:noProof/>
        </w:rPr>
      </w:r>
      <w:r>
        <w:rPr>
          <w:noProof/>
        </w:rPr>
        <w:fldChar w:fldCharType="separate"/>
      </w:r>
      <w:r>
        <w:rPr>
          <w:noProof/>
        </w:rPr>
        <w:t>6</w:t>
      </w:r>
      <w:r>
        <w:rPr>
          <w:noProof/>
        </w:rPr>
        <w:fldChar w:fldCharType="end"/>
      </w:r>
    </w:p>
    <w:p w14:paraId="58F32AB6" w14:textId="2503AF14"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1.5.2</w:t>
      </w:r>
      <w:r>
        <w:rPr>
          <w:rFonts w:asciiTheme="minorHAnsi" w:eastAsiaTheme="minorEastAsia" w:hAnsiTheme="minorHAnsi" w:cstheme="minorBidi"/>
          <w:i w:val="0"/>
          <w:noProof/>
          <w:sz w:val="22"/>
          <w:szCs w:val="22"/>
          <w:lang w:val="en-IE" w:eastAsia="en-IE"/>
        </w:rPr>
        <w:tab/>
      </w:r>
      <w:r>
        <w:rPr>
          <w:noProof/>
        </w:rPr>
        <w:t>Agile</w:t>
      </w:r>
      <w:r>
        <w:rPr>
          <w:noProof/>
        </w:rPr>
        <w:tab/>
      </w:r>
      <w:r>
        <w:rPr>
          <w:noProof/>
        </w:rPr>
        <w:fldChar w:fldCharType="begin"/>
      </w:r>
      <w:r>
        <w:rPr>
          <w:noProof/>
        </w:rPr>
        <w:instrText xml:space="preserve"> PAGEREF _Toc33985383 \h </w:instrText>
      </w:r>
      <w:r>
        <w:rPr>
          <w:noProof/>
        </w:rPr>
      </w:r>
      <w:r>
        <w:rPr>
          <w:noProof/>
        </w:rPr>
        <w:fldChar w:fldCharType="separate"/>
      </w:r>
      <w:r>
        <w:rPr>
          <w:noProof/>
        </w:rPr>
        <w:t>7</w:t>
      </w:r>
      <w:r>
        <w:rPr>
          <w:noProof/>
        </w:rPr>
        <w:fldChar w:fldCharType="end"/>
      </w:r>
    </w:p>
    <w:p w14:paraId="03BA69D4" w14:textId="2B5E28B7"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1.5.3</w:t>
      </w:r>
      <w:r>
        <w:rPr>
          <w:rFonts w:asciiTheme="minorHAnsi" w:eastAsiaTheme="minorEastAsia" w:hAnsiTheme="minorHAnsi" w:cstheme="minorBidi"/>
          <w:i w:val="0"/>
          <w:noProof/>
          <w:sz w:val="22"/>
          <w:szCs w:val="22"/>
          <w:lang w:val="en-IE" w:eastAsia="en-IE"/>
        </w:rPr>
        <w:tab/>
      </w:r>
      <w:r>
        <w:rPr>
          <w:noProof/>
        </w:rPr>
        <w:t>Scrum</w:t>
      </w:r>
      <w:r>
        <w:rPr>
          <w:noProof/>
        </w:rPr>
        <w:tab/>
      </w:r>
      <w:r>
        <w:rPr>
          <w:noProof/>
        </w:rPr>
        <w:fldChar w:fldCharType="begin"/>
      </w:r>
      <w:r>
        <w:rPr>
          <w:noProof/>
        </w:rPr>
        <w:instrText xml:space="preserve"> PAGEREF _Toc33985384 \h </w:instrText>
      </w:r>
      <w:r>
        <w:rPr>
          <w:noProof/>
        </w:rPr>
      </w:r>
      <w:r>
        <w:rPr>
          <w:noProof/>
        </w:rPr>
        <w:fldChar w:fldCharType="separate"/>
      </w:r>
      <w:r>
        <w:rPr>
          <w:noProof/>
        </w:rPr>
        <w:t>9</w:t>
      </w:r>
      <w:r>
        <w:rPr>
          <w:noProof/>
        </w:rPr>
        <w:fldChar w:fldCharType="end"/>
      </w:r>
    </w:p>
    <w:p w14:paraId="217A9819" w14:textId="425FF268"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1.5.4</w:t>
      </w:r>
      <w:r>
        <w:rPr>
          <w:rFonts w:asciiTheme="minorHAnsi" w:eastAsiaTheme="minorEastAsia" w:hAnsiTheme="minorHAnsi" w:cstheme="minorBidi"/>
          <w:i w:val="0"/>
          <w:noProof/>
          <w:sz w:val="22"/>
          <w:szCs w:val="22"/>
          <w:lang w:val="en-IE" w:eastAsia="en-IE"/>
        </w:rPr>
        <w:tab/>
      </w:r>
      <w:r>
        <w:rPr>
          <w:noProof/>
        </w:rPr>
        <w:t>The Scrum Team</w:t>
      </w:r>
      <w:r>
        <w:rPr>
          <w:noProof/>
        </w:rPr>
        <w:tab/>
      </w:r>
      <w:r>
        <w:rPr>
          <w:noProof/>
        </w:rPr>
        <w:fldChar w:fldCharType="begin"/>
      </w:r>
      <w:r>
        <w:rPr>
          <w:noProof/>
        </w:rPr>
        <w:instrText xml:space="preserve"> PAGEREF _Toc33985385 \h </w:instrText>
      </w:r>
      <w:r>
        <w:rPr>
          <w:noProof/>
        </w:rPr>
      </w:r>
      <w:r>
        <w:rPr>
          <w:noProof/>
        </w:rPr>
        <w:fldChar w:fldCharType="separate"/>
      </w:r>
      <w:r>
        <w:rPr>
          <w:noProof/>
        </w:rPr>
        <w:t>9</w:t>
      </w:r>
      <w:r>
        <w:rPr>
          <w:noProof/>
        </w:rPr>
        <w:fldChar w:fldCharType="end"/>
      </w:r>
    </w:p>
    <w:p w14:paraId="7729C5C1" w14:textId="2BD71284"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1.5.5</w:t>
      </w:r>
      <w:r>
        <w:rPr>
          <w:rFonts w:asciiTheme="minorHAnsi" w:eastAsiaTheme="minorEastAsia" w:hAnsiTheme="minorHAnsi" w:cstheme="minorBidi"/>
          <w:i w:val="0"/>
          <w:noProof/>
          <w:sz w:val="22"/>
          <w:szCs w:val="22"/>
          <w:lang w:val="en-IE" w:eastAsia="en-IE"/>
        </w:rPr>
        <w:tab/>
      </w:r>
      <w:r>
        <w:rPr>
          <w:noProof/>
        </w:rPr>
        <w:t>Scrum Artefacts</w:t>
      </w:r>
      <w:r>
        <w:rPr>
          <w:noProof/>
        </w:rPr>
        <w:tab/>
      </w:r>
      <w:r>
        <w:rPr>
          <w:noProof/>
        </w:rPr>
        <w:fldChar w:fldCharType="begin"/>
      </w:r>
      <w:r>
        <w:rPr>
          <w:noProof/>
        </w:rPr>
        <w:instrText xml:space="preserve"> PAGEREF _Toc33985386 \h </w:instrText>
      </w:r>
      <w:r>
        <w:rPr>
          <w:noProof/>
        </w:rPr>
      </w:r>
      <w:r>
        <w:rPr>
          <w:noProof/>
        </w:rPr>
        <w:fldChar w:fldCharType="separate"/>
      </w:r>
      <w:r>
        <w:rPr>
          <w:noProof/>
        </w:rPr>
        <w:t>9</w:t>
      </w:r>
      <w:r>
        <w:rPr>
          <w:noProof/>
        </w:rPr>
        <w:fldChar w:fldCharType="end"/>
      </w:r>
    </w:p>
    <w:p w14:paraId="189472AE" w14:textId="4AC590C5"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1.5.6</w:t>
      </w:r>
      <w:r>
        <w:rPr>
          <w:rFonts w:asciiTheme="minorHAnsi" w:eastAsiaTheme="minorEastAsia" w:hAnsiTheme="minorHAnsi" w:cstheme="minorBidi"/>
          <w:i w:val="0"/>
          <w:noProof/>
          <w:sz w:val="22"/>
          <w:szCs w:val="22"/>
          <w:lang w:val="en-IE" w:eastAsia="en-IE"/>
        </w:rPr>
        <w:tab/>
      </w:r>
      <w:r>
        <w:rPr>
          <w:noProof/>
        </w:rPr>
        <w:t>Scrum Events</w:t>
      </w:r>
      <w:r>
        <w:rPr>
          <w:noProof/>
        </w:rPr>
        <w:tab/>
      </w:r>
      <w:r>
        <w:rPr>
          <w:noProof/>
        </w:rPr>
        <w:fldChar w:fldCharType="begin"/>
      </w:r>
      <w:r>
        <w:rPr>
          <w:noProof/>
        </w:rPr>
        <w:instrText xml:space="preserve"> PAGEREF _Toc33985387 \h </w:instrText>
      </w:r>
      <w:r>
        <w:rPr>
          <w:noProof/>
        </w:rPr>
      </w:r>
      <w:r>
        <w:rPr>
          <w:noProof/>
        </w:rPr>
        <w:fldChar w:fldCharType="separate"/>
      </w:r>
      <w:r>
        <w:rPr>
          <w:noProof/>
        </w:rPr>
        <w:t>9</w:t>
      </w:r>
      <w:r>
        <w:rPr>
          <w:noProof/>
        </w:rPr>
        <w:fldChar w:fldCharType="end"/>
      </w:r>
    </w:p>
    <w:p w14:paraId="1200308A" w14:textId="7D9A867A"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1.6</w:t>
      </w:r>
      <w:r>
        <w:rPr>
          <w:rFonts w:asciiTheme="minorHAnsi" w:eastAsiaTheme="minorEastAsia" w:hAnsiTheme="minorHAnsi" w:cstheme="minorBidi"/>
          <w:smallCaps w:val="0"/>
          <w:noProof/>
          <w:sz w:val="22"/>
          <w:szCs w:val="22"/>
          <w:lang w:val="en-IE" w:eastAsia="en-IE"/>
        </w:rPr>
        <w:tab/>
      </w:r>
      <w:r>
        <w:rPr>
          <w:noProof/>
        </w:rPr>
        <w:t>Thesis Overview</w:t>
      </w:r>
      <w:r>
        <w:rPr>
          <w:noProof/>
        </w:rPr>
        <w:tab/>
      </w:r>
      <w:r>
        <w:rPr>
          <w:noProof/>
        </w:rPr>
        <w:fldChar w:fldCharType="begin"/>
      </w:r>
      <w:r>
        <w:rPr>
          <w:noProof/>
        </w:rPr>
        <w:instrText xml:space="preserve"> PAGEREF _Toc33985388 \h </w:instrText>
      </w:r>
      <w:r>
        <w:rPr>
          <w:noProof/>
        </w:rPr>
      </w:r>
      <w:r>
        <w:rPr>
          <w:noProof/>
        </w:rPr>
        <w:fldChar w:fldCharType="separate"/>
      </w:r>
      <w:r>
        <w:rPr>
          <w:noProof/>
        </w:rPr>
        <w:t>10</w:t>
      </w:r>
      <w:r>
        <w:rPr>
          <w:noProof/>
        </w:rPr>
        <w:fldChar w:fldCharType="end"/>
      </w:r>
    </w:p>
    <w:p w14:paraId="2C52E1DF" w14:textId="5613F1B7"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1.7</w:t>
      </w:r>
      <w:r>
        <w:rPr>
          <w:rFonts w:asciiTheme="minorHAnsi" w:eastAsiaTheme="minorEastAsia" w:hAnsiTheme="minorHAnsi" w:cstheme="minorBidi"/>
          <w:smallCaps w:val="0"/>
          <w:noProof/>
          <w:sz w:val="22"/>
          <w:szCs w:val="22"/>
          <w:lang w:val="en-IE" w:eastAsia="en-IE"/>
        </w:rPr>
        <w:tab/>
      </w:r>
      <w:r>
        <w:rPr>
          <w:noProof/>
        </w:rPr>
        <w:t>Summary</w:t>
      </w:r>
      <w:r>
        <w:rPr>
          <w:noProof/>
        </w:rPr>
        <w:tab/>
      </w:r>
      <w:r>
        <w:rPr>
          <w:noProof/>
        </w:rPr>
        <w:fldChar w:fldCharType="begin"/>
      </w:r>
      <w:r>
        <w:rPr>
          <w:noProof/>
        </w:rPr>
        <w:instrText xml:space="preserve"> PAGEREF _Toc33985389 \h </w:instrText>
      </w:r>
      <w:r>
        <w:rPr>
          <w:noProof/>
        </w:rPr>
      </w:r>
      <w:r>
        <w:rPr>
          <w:noProof/>
        </w:rPr>
        <w:fldChar w:fldCharType="separate"/>
      </w:r>
      <w:r>
        <w:rPr>
          <w:noProof/>
        </w:rPr>
        <w:t>10</w:t>
      </w:r>
      <w:r>
        <w:rPr>
          <w:noProof/>
        </w:rPr>
        <w:fldChar w:fldCharType="end"/>
      </w:r>
    </w:p>
    <w:p w14:paraId="02AFE349" w14:textId="0E5EC36B"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2:</w:t>
      </w:r>
      <w:r>
        <w:rPr>
          <w:rFonts w:asciiTheme="minorHAnsi" w:eastAsiaTheme="minorEastAsia" w:hAnsiTheme="minorHAnsi" w:cstheme="minorBidi"/>
          <w:b w:val="0"/>
          <w:caps w:val="0"/>
          <w:sz w:val="22"/>
          <w:szCs w:val="22"/>
          <w:lang w:val="en-IE" w:eastAsia="en-IE"/>
        </w:rPr>
        <w:tab/>
      </w:r>
      <w:r w:rsidRPr="00914B3B">
        <w:t>Literature Review</w:t>
      </w:r>
      <w:r>
        <w:tab/>
      </w:r>
      <w:r>
        <w:fldChar w:fldCharType="begin"/>
      </w:r>
      <w:r>
        <w:instrText xml:space="preserve"> PAGEREF _Toc33985390 \h </w:instrText>
      </w:r>
      <w:r>
        <w:fldChar w:fldCharType="separate"/>
      </w:r>
      <w:r>
        <w:t>11</w:t>
      </w:r>
      <w:r>
        <w:fldChar w:fldCharType="end"/>
      </w:r>
    </w:p>
    <w:p w14:paraId="30AF0EA2" w14:textId="5E2A9B7C"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2.1</w:t>
      </w:r>
      <w:r>
        <w:rPr>
          <w:rFonts w:asciiTheme="minorHAnsi" w:eastAsiaTheme="minorEastAsia" w:hAnsiTheme="minorHAnsi" w:cstheme="minorBidi"/>
          <w:smallCaps w:val="0"/>
          <w:noProof/>
          <w:sz w:val="22"/>
          <w:szCs w:val="22"/>
          <w:lang w:val="en-IE" w:eastAsia="en-IE"/>
        </w:rPr>
        <w:tab/>
      </w:r>
      <w:r>
        <w:rPr>
          <w:noProof/>
        </w:rPr>
        <w:t>Overview</w:t>
      </w:r>
      <w:r>
        <w:rPr>
          <w:noProof/>
        </w:rPr>
        <w:tab/>
      </w:r>
      <w:r>
        <w:rPr>
          <w:noProof/>
        </w:rPr>
        <w:fldChar w:fldCharType="begin"/>
      </w:r>
      <w:r>
        <w:rPr>
          <w:noProof/>
        </w:rPr>
        <w:instrText xml:space="preserve"> PAGEREF _Toc33985391 \h </w:instrText>
      </w:r>
      <w:r>
        <w:rPr>
          <w:noProof/>
        </w:rPr>
      </w:r>
      <w:r>
        <w:rPr>
          <w:noProof/>
        </w:rPr>
        <w:fldChar w:fldCharType="separate"/>
      </w:r>
      <w:r>
        <w:rPr>
          <w:noProof/>
        </w:rPr>
        <w:t>11</w:t>
      </w:r>
      <w:r>
        <w:rPr>
          <w:noProof/>
        </w:rPr>
        <w:fldChar w:fldCharType="end"/>
      </w:r>
    </w:p>
    <w:p w14:paraId="46D12FA6" w14:textId="517A31BD"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2.2</w:t>
      </w:r>
      <w:r>
        <w:rPr>
          <w:rFonts w:asciiTheme="minorHAnsi" w:eastAsiaTheme="minorEastAsia" w:hAnsiTheme="minorHAnsi" w:cstheme="minorBidi"/>
          <w:smallCaps w:val="0"/>
          <w:noProof/>
          <w:sz w:val="22"/>
          <w:szCs w:val="22"/>
          <w:lang w:val="en-IE" w:eastAsia="en-IE"/>
        </w:rPr>
        <w:tab/>
      </w:r>
      <w:r>
        <w:rPr>
          <w:noProof/>
        </w:rPr>
        <w:t>Area 1</w:t>
      </w:r>
      <w:r>
        <w:rPr>
          <w:noProof/>
        </w:rPr>
        <w:tab/>
      </w:r>
      <w:r>
        <w:rPr>
          <w:noProof/>
        </w:rPr>
        <w:fldChar w:fldCharType="begin"/>
      </w:r>
      <w:r>
        <w:rPr>
          <w:noProof/>
        </w:rPr>
        <w:instrText xml:space="preserve"> PAGEREF _Toc33985392 \h </w:instrText>
      </w:r>
      <w:r>
        <w:rPr>
          <w:noProof/>
        </w:rPr>
      </w:r>
      <w:r>
        <w:rPr>
          <w:noProof/>
        </w:rPr>
        <w:fldChar w:fldCharType="separate"/>
      </w:r>
      <w:r>
        <w:rPr>
          <w:noProof/>
        </w:rPr>
        <w:t>11</w:t>
      </w:r>
      <w:r>
        <w:rPr>
          <w:noProof/>
        </w:rPr>
        <w:fldChar w:fldCharType="end"/>
      </w:r>
    </w:p>
    <w:p w14:paraId="621DD921" w14:textId="03F41675"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2.3</w:t>
      </w:r>
      <w:r>
        <w:rPr>
          <w:rFonts w:asciiTheme="minorHAnsi" w:eastAsiaTheme="minorEastAsia" w:hAnsiTheme="minorHAnsi" w:cstheme="minorBidi"/>
          <w:smallCaps w:val="0"/>
          <w:noProof/>
          <w:sz w:val="22"/>
          <w:szCs w:val="22"/>
          <w:lang w:val="en-IE" w:eastAsia="en-IE"/>
        </w:rPr>
        <w:tab/>
      </w:r>
      <w:r>
        <w:rPr>
          <w:noProof/>
        </w:rPr>
        <w:t>Area 2</w:t>
      </w:r>
      <w:r>
        <w:rPr>
          <w:noProof/>
        </w:rPr>
        <w:tab/>
      </w:r>
      <w:r>
        <w:rPr>
          <w:noProof/>
        </w:rPr>
        <w:fldChar w:fldCharType="begin"/>
      </w:r>
      <w:r>
        <w:rPr>
          <w:noProof/>
        </w:rPr>
        <w:instrText xml:space="preserve"> PAGEREF _Toc33985393 \h </w:instrText>
      </w:r>
      <w:r>
        <w:rPr>
          <w:noProof/>
        </w:rPr>
      </w:r>
      <w:r>
        <w:rPr>
          <w:noProof/>
        </w:rPr>
        <w:fldChar w:fldCharType="separate"/>
      </w:r>
      <w:r>
        <w:rPr>
          <w:noProof/>
        </w:rPr>
        <w:t>11</w:t>
      </w:r>
      <w:r>
        <w:rPr>
          <w:noProof/>
        </w:rPr>
        <w:fldChar w:fldCharType="end"/>
      </w:r>
    </w:p>
    <w:p w14:paraId="2E1FC16C" w14:textId="504FF948"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2.4</w:t>
      </w:r>
      <w:r>
        <w:rPr>
          <w:rFonts w:asciiTheme="minorHAnsi" w:eastAsiaTheme="minorEastAsia" w:hAnsiTheme="minorHAnsi" w:cstheme="minorBidi"/>
          <w:smallCaps w:val="0"/>
          <w:noProof/>
          <w:sz w:val="22"/>
          <w:szCs w:val="22"/>
          <w:lang w:val="en-IE" w:eastAsia="en-IE"/>
        </w:rPr>
        <w:tab/>
      </w:r>
      <w:r>
        <w:rPr>
          <w:noProof/>
        </w:rPr>
        <w:t>Area 3</w:t>
      </w:r>
      <w:r>
        <w:rPr>
          <w:noProof/>
        </w:rPr>
        <w:tab/>
      </w:r>
      <w:r>
        <w:rPr>
          <w:noProof/>
        </w:rPr>
        <w:fldChar w:fldCharType="begin"/>
      </w:r>
      <w:r>
        <w:rPr>
          <w:noProof/>
        </w:rPr>
        <w:instrText xml:space="preserve"> PAGEREF _Toc33985394 \h </w:instrText>
      </w:r>
      <w:r>
        <w:rPr>
          <w:noProof/>
        </w:rPr>
      </w:r>
      <w:r>
        <w:rPr>
          <w:noProof/>
        </w:rPr>
        <w:fldChar w:fldCharType="separate"/>
      </w:r>
      <w:r>
        <w:rPr>
          <w:noProof/>
        </w:rPr>
        <w:t>11</w:t>
      </w:r>
      <w:r>
        <w:rPr>
          <w:noProof/>
        </w:rPr>
        <w:fldChar w:fldCharType="end"/>
      </w:r>
    </w:p>
    <w:p w14:paraId="134C1E6F" w14:textId="1AD89FC5"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2.5</w:t>
      </w:r>
      <w:r>
        <w:rPr>
          <w:rFonts w:asciiTheme="minorHAnsi" w:eastAsiaTheme="minorEastAsia" w:hAnsiTheme="minorHAnsi" w:cstheme="minorBidi"/>
          <w:smallCaps w:val="0"/>
          <w:noProof/>
          <w:sz w:val="22"/>
          <w:szCs w:val="22"/>
          <w:lang w:val="en-IE" w:eastAsia="en-IE"/>
        </w:rPr>
        <w:tab/>
      </w:r>
      <w:r>
        <w:rPr>
          <w:noProof/>
        </w:rPr>
        <w:t>Summary</w:t>
      </w:r>
      <w:r>
        <w:rPr>
          <w:noProof/>
        </w:rPr>
        <w:tab/>
      </w:r>
      <w:r>
        <w:rPr>
          <w:noProof/>
        </w:rPr>
        <w:fldChar w:fldCharType="begin"/>
      </w:r>
      <w:r>
        <w:rPr>
          <w:noProof/>
        </w:rPr>
        <w:instrText xml:space="preserve"> PAGEREF _Toc33985395 \h </w:instrText>
      </w:r>
      <w:r>
        <w:rPr>
          <w:noProof/>
        </w:rPr>
      </w:r>
      <w:r>
        <w:rPr>
          <w:noProof/>
        </w:rPr>
        <w:fldChar w:fldCharType="separate"/>
      </w:r>
      <w:r>
        <w:rPr>
          <w:noProof/>
        </w:rPr>
        <w:t>11</w:t>
      </w:r>
      <w:r>
        <w:rPr>
          <w:noProof/>
        </w:rPr>
        <w:fldChar w:fldCharType="end"/>
      </w:r>
    </w:p>
    <w:p w14:paraId="6A3845C3" w14:textId="407399D3"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t>Chapter 3:</w:t>
      </w:r>
      <w:r>
        <w:rPr>
          <w:rFonts w:asciiTheme="minorHAnsi" w:eastAsiaTheme="minorEastAsia" w:hAnsiTheme="minorHAnsi" w:cstheme="minorBidi"/>
          <w:b w:val="0"/>
          <w:caps w:val="0"/>
          <w:sz w:val="22"/>
          <w:szCs w:val="22"/>
          <w:lang w:val="en-IE" w:eastAsia="en-IE"/>
        </w:rPr>
        <w:tab/>
      </w:r>
      <w:r>
        <w:t>System Requirements and Specification</w:t>
      </w:r>
      <w:r>
        <w:tab/>
      </w:r>
      <w:r>
        <w:fldChar w:fldCharType="begin"/>
      </w:r>
      <w:r>
        <w:instrText xml:space="preserve"> PAGEREF _Toc33985396 \h </w:instrText>
      </w:r>
      <w:r>
        <w:fldChar w:fldCharType="separate"/>
      </w:r>
      <w:r>
        <w:t>12</w:t>
      </w:r>
      <w:r>
        <w:fldChar w:fldCharType="end"/>
      </w:r>
    </w:p>
    <w:p w14:paraId="0BD947F3" w14:textId="6C5D3C4F"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3.1</w:t>
      </w:r>
      <w:r>
        <w:rPr>
          <w:rFonts w:asciiTheme="minorHAnsi" w:eastAsiaTheme="minorEastAsia" w:hAnsiTheme="minorHAnsi" w:cstheme="minorBidi"/>
          <w:smallCaps w:val="0"/>
          <w:noProof/>
          <w:sz w:val="22"/>
          <w:szCs w:val="22"/>
          <w:lang w:val="en-IE" w:eastAsia="en-IE"/>
        </w:rPr>
        <w:tab/>
      </w:r>
      <w:r w:rsidRPr="00914B3B">
        <w:rPr>
          <w:noProof/>
        </w:rPr>
        <w:t>Overview</w:t>
      </w:r>
      <w:r>
        <w:rPr>
          <w:noProof/>
        </w:rPr>
        <w:tab/>
      </w:r>
      <w:r>
        <w:rPr>
          <w:noProof/>
        </w:rPr>
        <w:fldChar w:fldCharType="begin"/>
      </w:r>
      <w:r>
        <w:rPr>
          <w:noProof/>
        </w:rPr>
        <w:instrText xml:space="preserve"> PAGEREF _Toc33985397 \h </w:instrText>
      </w:r>
      <w:r>
        <w:rPr>
          <w:noProof/>
        </w:rPr>
      </w:r>
      <w:r>
        <w:rPr>
          <w:noProof/>
        </w:rPr>
        <w:fldChar w:fldCharType="separate"/>
      </w:r>
      <w:r>
        <w:rPr>
          <w:noProof/>
        </w:rPr>
        <w:t>12</w:t>
      </w:r>
      <w:r>
        <w:rPr>
          <w:noProof/>
        </w:rPr>
        <w:fldChar w:fldCharType="end"/>
      </w:r>
    </w:p>
    <w:p w14:paraId="29A9DD4A" w14:textId="7862A9A3"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3.2</w:t>
      </w:r>
      <w:r>
        <w:rPr>
          <w:rFonts w:asciiTheme="minorHAnsi" w:eastAsiaTheme="minorEastAsia" w:hAnsiTheme="minorHAnsi" w:cstheme="minorBidi"/>
          <w:smallCaps w:val="0"/>
          <w:noProof/>
          <w:sz w:val="22"/>
          <w:szCs w:val="22"/>
          <w:lang w:val="en-IE" w:eastAsia="en-IE"/>
        </w:rPr>
        <w:tab/>
      </w:r>
      <w:r w:rsidRPr="00914B3B">
        <w:rPr>
          <w:noProof/>
        </w:rPr>
        <w:t>Use Cases</w:t>
      </w:r>
      <w:r>
        <w:rPr>
          <w:noProof/>
        </w:rPr>
        <w:tab/>
      </w:r>
      <w:r>
        <w:rPr>
          <w:noProof/>
        </w:rPr>
        <w:fldChar w:fldCharType="begin"/>
      </w:r>
      <w:r>
        <w:rPr>
          <w:noProof/>
        </w:rPr>
        <w:instrText xml:space="preserve"> PAGEREF _Toc33985398 \h </w:instrText>
      </w:r>
      <w:r>
        <w:rPr>
          <w:noProof/>
        </w:rPr>
      </w:r>
      <w:r>
        <w:rPr>
          <w:noProof/>
        </w:rPr>
        <w:fldChar w:fldCharType="separate"/>
      </w:r>
      <w:r>
        <w:rPr>
          <w:noProof/>
        </w:rPr>
        <w:t>13</w:t>
      </w:r>
      <w:r>
        <w:rPr>
          <w:noProof/>
        </w:rPr>
        <w:fldChar w:fldCharType="end"/>
      </w:r>
    </w:p>
    <w:p w14:paraId="749B3992" w14:textId="2F634973"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3.2.1</w:t>
      </w:r>
      <w:r>
        <w:rPr>
          <w:rFonts w:asciiTheme="minorHAnsi" w:eastAsiaTheme="minorEastAsia" w:hAnsiTheme="minorHAnsi" w:cstheme="minorBidi"/>
          <w:i w:val="0"/>
          <w:noProof/>
          <w:sz w:val="22"/>
          <w:szCs w:val="22"/>
          <w:lang w:val="en-IE" w:eastAsia="en-IE"/>
        </w:rPr>
        <w:tab/>
      </w:r>
      <w:r>
        <w:rPr>
          <w:noProof/>
        </w:rPr>
        <w:t>Login System</w:t>
      </w:r>
      <w:r>
        <w:rPr>
          <w:noProof/>
        </w:rPr>
        <w:tab/>
      </w:r>
      <w:r>
        <w:rPr>
          <w:noProof/>
        </w:rPr>
        <w:fldChar w:fldCharType="begin"/>
      </w:r>
      <w:r>
        <w:rPr>
          <w:noProof/>
        </w:rPr>
        <w:instrText xml:space="preserve"> PAGEREF _Toc33985399 \h </w:instrText>
      </w:r>
      <w:r>
        <w:rPr>
          <w:noProof/>
        </w:rPr>
      </w:r>
      <w:r>
        <w:rPr>
          <w:noProof/>
        </w:rPr>
        <w:fldChar w:fldCharType="separate"/>
      </w:r>
      <w:r>
        <w:rPr>
          <w:noProof/>
        </w:rPr>
        <w:t>14</w:t>
      </w:r>
      <w:r>
        <w:rPr>
          <w:noProof/>
        </w:rPr>
        <w:fldChar w:fldCharType="end"/>
      </w:r>
    </w:p>
    <w:p w14:paraId="01FC8024" w14:textId="1EF473BD"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3.2.2</w:t>
      </w:r>
      <w:r>
        <w:rPr>
          <w:rFonts w:asciiTheme="minorHAnsi" w:eastAsiaTheme="minorEastAsia" w:hAnsiTheme="minorHAnsi" w:cstheme="minorBidi"/>
          <w:i w:val="0"/>
          <w:noProof/>
          <w:sz w:val="22"/>
          <w:szCs w:val="22"/>
          <w:lang w:val="en-IE" w:eastAsia="en-IE"/>
        </w:rPr>
        <w:tab/>
      </w:r>
      <w:r>
        <w:rPr>
          <w:noProof/>
        </w:rPr>
        <w:t>Sign-up System</w:t>
      </w:r>
      <w:r>
        <w:rPr>
          <w:noProof/>
        </w:rPr>
        <w:tab/>
      </w:r>
      <w:r>
        <w:rPr>
          <w:noProof/>
        </w:rPr>
        <w:fldChar w:fldCharType="begin"/>
      </w:r>
      <w:r>
        <w:rPr>
          <w:noProof/>
        </w:rPr>
        <w:instrText xml:space="preserve"> PAGEREF _Toc33985400 \h </w:instrText>
      </w:r>
      <w:r>
        <w:rPr>
          <w:noProof/>
        </w:rPr>
      </w:r>
      <w:r>
        <w:rPr>
          <w:noProof/>
        </w:rPr>
        <w:fldChar w:fldCharType="separate"/>
      </w:r>
      <w:r>
        <w:rPr>
          <w:noProof/>
        </w:rPr>
        <w:t>15</w:t>
      </w:r>
      <w:r>
        <w:rPr>
          <w:noProof/>
        </w:rPr>
        <w:fldChar w:fldCharType="end"/>
      </w:r>
    </w:p>
    <w:p w14:paraId="4ECCA059" w14:textId="73C72D5E"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3.2.3</w:t>
      </w:r>
      <w:r>
        <w:rPr>
          <w:rFonts w:asciiTheme="minorHAnsi" w:eastAsiaTheme="minorEastAsia" w:hAnsiTheme="minorHAnsi" w:cstheme="minorBidi"/>
          <w:i w:val="0"/>
          <w:noProof/>
          <w:sz w:val="22"/>
          <w:szCs w:val="22"/>
          <w:lang w:val="en-IE" w:eastAsia="en-IE"/>
        </w:rPr>
        <w:tab/>
      </w:r>
      <w:r>
        <w:rPr>
          <w:noProof/>
        </w:rPr>
        <w:t>Forum System and Private Group Forum System</w:t>
      </w:r>
      <w:r>
        <w:rPr>
          <w:noProof/>
        </w:rPr>
        <w:tab/>
      </w:r>
      <w:r>
        <w:rPr>
          <w:noProof/>
        </w:rPr>
        <w:fldChar w:fldCharType="begin"/>
      </w:r>
      <w:r>
        <w:rPr>
          <w:noProof/>
        </w:rPr>
        <w:instrText xml:space="preserve"> PAGEREF _Toc33985401 \h </w:instrText>
      </w:r>
      <w:r>
        <w:rPr>
          <w:noProof/>
        </w:rPr>
      </w:r>
      <w:r>
        <w:rPr>
          <w:noProof/>
        </w:rPr>
        <w:fldChar w:fldCharType="separate"/>
      </w:r>
      <w:r>
        <w:rPr>
          <w:noProof/>
        </w:rPr>
        <w:t>17</w:t>
      </w:r>
      <w:r>
        <w:rPr>
          <w:noProof/>
        </w:rPr>
        <w:fldChar w:fldCharType="end"/>
      </w:r>
    </w:p>
    <w:p w14:paraId="1B3043D0" w14:textId="1F8CCC70"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3.2.4</w:t>
      </w:r>
      <w:r>
        <w:rPr>
          <w:rFonts w:asciiTheme="minorHAnsi" w:eastAsiaTheme="minorEastAsia" w:hAnsiTheme="minorHAnsi" w:cstheme="minorBidi"/>
          <w:i w:val="0"/>
          <w:noProof/>
          <w:sz w:val="22"/>
          <w:szCs w:val="22"/>
          <w:lang w:val="en-IE" w:eastAsia="en-IE"/>
        </w:rPr>
        <w:tab/>
      </w:r>
      <w:r>
        <w:rPr>
          <w:noProof/>
        </w:rPr>
        <w:t>Profile Management System</w:t>
      </w:r>
      <w:r>
        <w:rPr>
          <w:noProof/>
        </w:rPr>
        <w:tab/>
      </w:r>
      <w:r>
        <w:rPr>
          <w:noProof/>
        </w:rPr>
        <w:fldChar w:fldCharType="begin"/>
      </w:r>
      <w:r>
        <w:rPr>
          <w:noProof/>
        </w:rPr>
        <w:instrText xml:space="preserve"> PAGEREF _Toc33985402 \h </w:instrText>
      </w:r>
      <w:r>
        <w:rPr>
          <w:noProof/>
        </w:rPr>
      </w:r>
      <w:r>
        <w:rPr>
          <w:noProof/>
        </w:rPr>
        <w:fldChar w:fldCharType="separate"/>
      </w:r>
      <w:r>
        <w:rPr>
          <w:noProof/>
        </w:rPr>
        <w:t>19</w:t>
      </w:r>
      <w:r>
        <w:rPr>
          <w:noProof/>
        </w:rPr>
        <w:fldChar w:fldCharType="end"/>
      </w:r>
    </w:p>
    <w:p w14:paraId="25A64600" w14:textId="53B93B22"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3.2.5</w:t>
      </w:r>
      <w:r>
        <w:rPr>
          <w:rFonts w:asciiTheme="minorHAnsi" w:eastAsiaTheme="minorEastAsia" w:hAnsiTheme="minorHAnsi" w:cstheme="minorBidi"/>
          <w:i w:val="0"/>
          <w:noProof/>
          <w:sz w:val="22"/>
          <w:szCs w:val="22"/>
          <w:lang w:val="en-IE" w:eastAsia="en-IE"/>
        </w:rPr>
        <w:tab/>
      </w:r>
      <w:r>
        <w:rPr>
          <w:noProof/>
        </w:rPr>
        <w:t>Private Collaboration System</w:t>
      </w:r>
      <w:r>
        <w:rPr>
          <w:noProof/>
        </w:rPr>
        <w:tab/>
      </w:r>
      <w:r>
        <w:rPr>
          <w:noProof/>
        </w:rPr>
        <w:fldChar w:fldCharType="begin"/>
      </w:r>
      <w:r>
        <w:rPr>
          <w:noProof/>
        </w:rPr>
        <w:instrText xml:space="preserve"> PAGEREF _Toc33985403 \h </w:instrText>
      </w:r>
      <w:r>
        <w:rPr>
          <w:noProof/>
        </w:rPr>
      </w:r>
      <w:r>
        <w:rPr>
          <w:noProof/>
        </w:rPr>
        <w:fldChar w:fldCharType="separate"/>
      </w:r>
      <w:r>
        <w:rPr>
          <w:noProof/>
        </w:rPr>
        <w:t>22</w:t>
      </w:r>
      <w:r>
        <w:rPr>
          <w:noProof/>
        </w:rPr>
        <w:fldChar w:fldCharType="end"/>
      </w:r>
    </w:p>
    <w:p w14:paraId="76D833C1" w14:textId="53F04B98"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sidRPr="00914B3B">
        <w:rPr>
          <w:rFonts w:eastAsiaTheme="minorHAnsi"/>
          <w:noProof/>
          <w:lang w:val="en-IE"/>
        </w:rPr>
        <w:t>3.2.6</w:t>
      </w:r>
      <w:r>
        <w:rPr>
          <w:rFonts w:asciiTheme="minorHAnsi" w:eastAsiaTheme="minorEastAsia" w:hAnsiTheme="minorHAnsi" w:cstheme="minorBidi"/>
          <w:i w:val="0"/>
          <w:noProof/>
          <w:sz w:val="22"/>
          <w:szCs w:val="22"/>
          <w:lang w:val="en-IE" w:eastAsia="en-IE"/>
        </w:rPr>
        <w:tab/>
      </w:r>
      <w:r w:rsidRPr="00914B3B">
        <w:rPr>
          <w:rFonts w:eastAsiaTheme="minorHAnsi"/>
          <w:noProof/>
          <w:lang w:val="en-IE"/>
        </w:rPr>
        <w:t>Group Collaboration System</w:t>
      </w:r>
      <w:r>
        <w:rPr>
          <w:noProof/>
        </w:rPr>
        <w:tab/>
      </w:r>
      <w:r>
        <w:rPr>
          <w:noProof/>
        </w:rPr>
        <w:fldChar w:fldCharType="begin"/>
      </w:r>
      <w:r>
        <w:rPr>
          <w:noProof/>
        </w:rPr>
        <w:instrText xml:space="preserve"> PAGEREF _Toc33985404 \h </w:instrText>
      </w:r>
      <w:r>
        <w:rPr>
          <w:noProof/>
        </w:rPr>
      </w:r>
      <w:r>
        <w:rPr>
          <w:noProof/>
        </w:rPr>
        <w:fldChar w:fldCharType="separate"/>
      </w:r>
      <w:r>
        <w:rPr>
          <w:noProof/>
        </w:rPr>
        <w:t>24</w:t>
      </w:r>
      <w:r>
        <w:rPr>
          <w:noProof/>
        </w:rPr>
        <w:fldChar w:fldCharType="end"/>
      </w:r>
    </w:p>
    <w:p w14:paraId="5F46776F" w14:textId="77C961C5"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3.3</w:t>
      </w:r>
      <w:r>
        <w:rPr>
          <w:rFonts w:asciiTheme="minorHAnsi" w:eastAsiaTheme="minorEastAsia" w:hAnsiTheme="minorHAnsi" w:cstheme="minorBidi"/>
          <w:smallCaps w:val="0"/>
          <w:noProof/>
          <w:sz w:val="22"/>
          <w:szCs w:val="22"/>
          <w:lang w:val="en-IE" w:eastAsia="en-IE"/>
        </w:rPr>
        <w:tab/>
      </w:r>
      <w:r w:rsidRPr="00914B3B">
        <w:rPr>
          <w:noProof/>
        </w:rPr>
        <w:t>Software and Hardware Requirements</w:t>
      </w:r>
      <w:r>
        <w:rPr>
          <w:noProof/>
        </w:rPr>
        <w:tab/>
      </w:r>
      <w:r>
        <w:rPr>
          <w:noProof/>
        </w:rPr>
        <w:fldChar w:fldCharType="begin"/>
      </w:r>
      <w:r>
        <w:rPr>
          <w:noProof/>
        </w:rPr>
        <w:instrText xml:space="preserve"> PAGEREF _Toc33985405 \h </w:instrText>
      </w:r>
      <w:r>
        <w:rPr>
          <w:noProof/>
        </w:rPr>
      </w:r>
      <w:r>
        <w:rPr>
          <w:noProof/>
        </w:rPr>
        <w:fldChar w:fldCharType="separate"/>
      </w:r>
      <w:r>
        <w:rPr>
          <w:noProof/>
        </w:rPr>
        <w:t>26</w:t>
      </w:r>
      <w:r>
        <w:rPr>
          <w:noProof/>
        </w:rPr>
        <w:fldChar w:fldCharType="end"/>
      </w:r>
    </w:p>
    <w:p w14:paraId="2D60D523" w14:textId="7ED9C421"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3.3.1</w:t>
      </w:r>
      <w:r>
        <w:rPr>
          <w:rFonts w:asciiTheme="minorHAnsi" w:eastAsiaTheme="minorEastAsia" w:hAnsiTheme="minorHAnsi" w:cstheme="minorBidi"/>
          <w:i w:val="0"/>
          <w:noProof/>
          <w:sz w:val="22"/>
          <w:szCs w:val="22"/>
          <w:lang w:val="en-IE" w:eastAsia="en-IE"/>
        </w:rPr>
        <w:tab/>
      </w:r>
      <w:r>
        <w:rPr>
          <w:noProof/>
        </w:rPr>
        <w:t>Overview</w:t>
      </w:r>
      <w:r>
        <w:rPr>
          <w:noProof/>
        </w:rPr>
        <w:tab/>
      </w:r>
      <w:r>
        <w:rPr>
          <w:noProof/>
        </w:rPr>
        <w:fldChar w:fldCharType="begin"/>
      </w:r>
      <w:r>
        <w:rPr>
          <w:noProof/>
        </w:rPr>
        <w:instrText xml:space="preserve"> PAGEREF _Toc33985406 \h </w:instrText>
      </w:r>
      <w:r>
        <w:rPr>
          <w:noProof/>
        </w:rPr>
      </w:r>
      <w:r>
        <w:rPr>
          <w:noProof/>
        </w:rPr>
        <w:fldChar w:fldCharType="separate"/>
      </w:r>
      <w:r>
        <w:rPr>
          <w:noProof/>
        </w:rPr>
        <w:t>26</w:t>
      </w:r>
      <w:r>
        <w:rPr>
          <w:noProof/>
        </w:rPr>
        <w:fldChar w:fldCharType="end"/>
      </w:r>
    </w:p>
    <w:p w14:paraId="76DD6432" w14:textId="2C1BF10E"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3.3.2</w:t>
      </w:r>
      <w:r>
        <w:rPr>
          <w:rFonts w:asciiTheme="minorHAnsi" w:eastAsiaTheme="minorEastAsia" w:hAnsiTheme="minorHAnsi" w:cstheme="minorBidi"/>
          <w:i w:val="0"/>
          <w:noProof/>
          <w:sz w:val="22"/>
          <w:szCs w:val="22"/>
          <w:lang w:val="en-IE" w:eastAsia="en-IE"/>
        </w:rPr>
        <w:tab/>
      </w:r>
      <w:r>
        <w:rPr>
          <w:noProof/>
        </w:rPr>
        <w:t>Front-end</w:t>
      </w:r>
      <w:r>
        <w:rPr>
          <w:noProof/>
        </w:rPr>
        <w:tab/>
      </w:r>
      <w:r>
        <w:rPr>
          <w:noProof/>
        </w:rPr>
        <w:fldChar w:fldCharType="begin"/>
      </w:r>
      <w:r>
        <w:rPr>
          <w:noProof/>
        </w:rPr>
        <w:instrText xml:space="preserve"> PAGEREF _Toc33985407 \h </w:instrText>
      </w:r>
      <w:r>
        <w:rPr>
          <w:noProof/>
        </w:rPr>
      </w:r>
      <w:r>
        <w:rPr>
          <w:noProof/>
        </w:rPr>
        <w:fldChar w:fldCharType="separate"/>
      </w:r>
      <w:r>
        <w:rPr>
          <w:noProof/>
        </w:rPr>
        <w:t>26</w:t>
      </w:r>
      <w:r>
        <w:rPr>
          <w:noProof/>
        </w:rPr>
        <w:fldChar w:fldCharType="end"/>
      </w:r>
    </w:p>
    <w:p w14:paraId="2659D31E" w14:textId="54136C8E"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3.3.3</w:t>
      </w:r>
      <w:r>
        <w:rPr>
          <w:rFonts w:asciiTheme="minorHAnsi" w:eastAsiaTheme="minorEastAsia" w:hAnsiTheme="minorHAnsi" w:cstheme="minorBidi"/>
          <w:i w:val="0"/>
          <w:noProof/>
          <w:sz w:val="22"/>
          <w:szCs w:val="22"/>
          <w:lang w:val="en-IE" w:eastAsia="en-IE"/>
        </w:rPr>
        <w:tab/>
      </w:r>
      <w:r>
        <w:rPr>
          <w:noProof/>
        </w:rPr>
        <w:t>Back-end</w:t>
      </w:r>
      <w:r>
        <w:rPr>
          <w:noProof/>
        </w:rPr>
        <w:tab/>
      </w:r>
      <w:r>
        <w:rPr>
          <w:noProof/>
        </w:rPr>
        <w:fldChar w:fldCharType="begin"/>
      </w:r>
      <w:r>
        <w:rPr>
          <w:noProof/>
        </w:rPr>
        <w:instrText xml:space="preserve"> PAGEREF _Toc33985408 \h </w:instrText>
      </w:r>
      <w:r>
        <w:rPr>
          <w:noProof/>
        </w:rPr>
      </w:r>
      <w:r>
        <w:rPr>
          <w:noProof/>
        </w:rPr>
        <w:fldChar w:fldCharType="separate"/>
      </w:r>
      <w:r>
        <w:rPr>
          <w:noProof/>
        </w:rPr>
        <w:t>27</w:t>
      </w:r>
      <w:r>
        <w:rPr>
          <w:noProof/>
        </w:rPr>
        <w:fldChar w:fldCharType="end"/>
      </w:r>
    </w:p>
    <w:p w14:paraId="5F04F09A" w14:textId="2AC7E774"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3.3.4</w:t>
      </w:r>
      <w:r>
        <w:rPr>
          <w:rFonts w:asciiTheme="minorHAnsi" w:eastAsiaTheme="minorEastAsia" w:hAnsiTheme="minorHAnsi" w:cstheme="minorBidi"/>
          <w:i w:val="0"/>
          <w:noProof/>
          <w:sz w:val="22"/>
          <w:szCs w:val="22"/>
          <w:lang w:val="en-IE" w:eastAsia="en-IE"/>
        </w:rPr>
        <w:tab/>
      </w:r>
      <w:r>
        <w:rPr>
          <w:noProof/>
        </w:rPr>
        <w:t>Persistent Storage</w:t>
      </w:r>
      <w:r>
        <w:rPr>
          <w:noProof/>
        </w:rPr>
        <w:tab/>
      </w:r>
      <w:r>
        <w:rPr>
          <w:noProof/>
        </w:rPr>
        <w:fldChar w:fldCharType="begin"/>
      </w:r>
      <w:r>
        <w:rPr>
          <w:noProof/>
        </w:rPr>
        <w:instrText xml:space="preserve"> PAGEREF _Toc33985409 \h </w:instrText>
      </w:r>
      <w:r>
        <w:rPr>
          <w:noProof/>
        </w:rPr>
      </w:r>
      <w:r>
        <w:rPr>
          <w:noProof/>
        </w:rPr>
        <w:fldChar w:fldCharType="separate"/>
      </w:r>
      <w:r>
        <w:rPr>
          <w:noProof/>
        </w:rPr>
        <w:t>28</w:t>
      </w:r>
      <w:r>
        <w:rPr>
          <w:noProof/>
        </w:rPr>
        <w:fldChar w:fldCharType="end"/>
      </w:r>
    </w:p>
    <w:p w14:paraId="5B8F2174" w14:textId="5FF22ECB" w:rsidR="006568B7" w:rsidRDefault="006568B7">
      <w:pPr>
        <w:pStyle w:val="TOC3"/>
        <w:tabs>
          <w:tab w:val="left" w:pos="1100"/>
          <w:tab w:val="right" w:leader="dot" w:pos="8540"/>
        </w:tabs>
        <w:rPr>
          <w:rFonts w:asciiTheme="minorHAnsi" w:eastAsiaTheme="minorEastAsia" w:hAnsiTheme="minorHAnsi" w:cstheme="minorBidi"/>
          <w:i w:val="0"/>
          <w:noProof/>
          <w:sz w:val="22"/>
          <w:szCs w:val="22"/>
          <w:lang w:val="en-IE" w:eastAsia="en-IE"/>
        </w:rPr>
      </w:pPr>
      <w:r>
        <w:rPr>
          <w:noProof/>
        </w:rPr>
        <w:t>3.3.5</w:t>
      </w:r>
      <w:r>
        <w:rPr>
          <w:rFonts w:asciiTheme="minorHAnsi" w:eastAsiaTheme="minorEastAsia" w:hAnsiTheme="minorHAnsi" w:cstheme="minorBidi"/>
          <w:i w:val="0"/>
          <w:noProof/>
          <w:sz w:val="22"/>
          <w:szCs w:val="22"/>
          <w:lang w:val="en-IE" w:eastAsia="en-IE"/>
        </w:rPr>
        <w:tab/>
      </w:r>
      <w:r>
        <w:rPr>
          <w:noProof/>
        </w:rPr>
        <w:t>PDF Text Extraction</w:t>
      </w:r>
      <w:r>
        <w:rPr>
          <w:noProof/>
        </w:rPr>
        <w:tab/>
      </w:r>
      <w:r>
        <w:rPr>
          <w:noProof/>
        </w:rPr>
        <w:fldChar w:fldCharType="begin"/>
      </w:r>
      <w:r>
        <w:rPr>
          <w:noProof/>
        </w:rPr>
        <w:instrText xml:space="preserve"> PAGEREF _Toc33985410 \h </w:instrText>
      </w:r>
      <w:r>
        <w:rPr>
          <w:noProof/>
        </w:rPr>
      </w:r>
      <w:r>
        <w:rPr>
          <w:noProof/>
        </w:rPr>
        <w:fldChar w:fldCharType="separate"/>
      </w:r>
      <w:r>
        <w:rPr>
          <w:noProof/>
        </w:rPr>
        <w:t>28</w:t>
      </w:r>
      <w:r>
        <w:rPr>
          <w:noProof/>
        </w:rPr>
        <w:fldChar w:fldCharType="end"/>
      </w:r>
    </w:p>
    <w:p w14:paraId="1D03535B" w14:textId="75A9B7B5"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lastRenderedPageBreak/>
        <w:t>3.4</w:t>
      </w:r>
      <w:r>
        <w:rPr>
          <w:rFonts w:asciiTheme="minorHAnsi" w:eastAsiaTheme="minorEastAsia" w:hAnsiTheme="minorHAnsi" w:cstheme="minorBidi"/>
          <w:smallCaps w:val="0"/>
          <w:noProof/>
          <w:sz w:val="22"/>
          <w:szCs w:val="22"/>
          <w:lang w:val="en-IE" w:eastAsia="en-IE"/>
        </w:rPr>
        <w:tab/>
      </w:r>
      <w:r>
        <w:rPr>
          <w:noProof/>
        </w:rPr>
        <w:t>Testing</w:t>
      </w:r>
      <w:r>
        <w:rPr>
          <w:noProof/>
        </w:rPr>
        <w:tab/>
      </w:r>
      <w:r>
        <w:rPr>
          <w:noProof/>
        </w:rPr>
        <w:fldChar w:fldCharType="begin"/>
      </w:r>
      <w:r>
        <w:rPr>
          <w:noProof/>
        </w:rPr>
        <w:instrText xml:space="preserve"> PAGEREF _Toc33985411 \h </w:instrText>
      </w:r>
      <w:r>
        <w:rPr>
          <w:noProof/>
        </w:rPr>
      </w:r>
      <w:r>
        <w:rPr>
          <w:noProof/>
        </w:rPr>
        <w:fldChar w:fldCharType="separate"/>
      </w:r>
      <w:r>
        <w:rPr>
          <w:noProof/>
        </w:rPr>
        <w:t>29</w:t>
      </w:r>
      <w:r>
        <w:rPr>
          <w:noProof/>
        </w:rPr>
        <w:fldChar w:fldCharType="end"/>
      </w:r>
    </w:p>
    <w:p w14:paraId="23A19956" w14:textId="65E16F80"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3.5</w:t>
      </w:r>
      <w:r>
        <w:rPr>
          <w:rFonts w:asciiTheme="minorHAnsi" w:eastAsiaTheme="minorEastAsia" w:hAnsiTheme="minorHAnsi" w:cstheme="minorBidi"/>
          <w:smallCaps w:val="0"/>
          <w:noProof/>
          <w:sz w:val="22"/>
          <w:szCs w:val="22"/>
          <w:lang w:val="en-IE" w:eastAsia="en-IE"/>
        </w:rPr>
        <w:tab/>
      </w:r>
      <w:r w:rsidRPr="00914B3B">
        <w:rPr>
          <w:noProof/>
        </w:rPr>
        <w:t>Summary</w:t>
      </w:r>
      <w:r>
        <w:rPr>
          <w:noProof/>
        </w:rPr>
        <w:tab/>
      </w:r>
      <w:r>
        <w:rPr>
          <w:noProof/>
        </w:rPr>
        <w:fldChar w:fldCharType="begin"/>
      </w:r>
      <w:r>
        <w:rPr>
          <w:noProof/>
        </w:rPr>
        <w:instrText xml:space="preserve"> PAGEREF _Toc33985412 \h </w:instrText>
      </w:r>
      <w:r>
        <w:rPr>
          <w:noProof/>
        </w:rPr>
      </w:r>
      <w:r>
        <w:rPr>
          <w:noProof/>
        </w:rPr>
        <w:fldChar w:fldCharType="separate"/>
      </w:r>
      <w:r>
        <w:rPr>
          <w:noProof/>
        </w:rPr>
        <w:t>29</w:t>
      </w:r>
      <w:r>
        <w:rPr>
          <w:noProof/>
        </w:rPr>
        <w:fldChar w:fldCharType="end"/>
      </w:r>
    </w:p>
    <w:p w14:paraId="09843277" w14:textId="6DBEDE7B"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4:</w:t>
      </w:r>
      <w:r>
        <w:rPr>
          <w:rFonts w:asciiTheme="minorHAnsi" w:eastAsiaTheme="minorEastAsia" w:hAnsiTheme="minorHAnsi" w:cstheme="minorBidi"/>
          <w:b w:val="0"/>
          <w:caps w:val="0"/>
          <w:sz w:val="22"/>
          <w:szCs w:val="22"/>
          <w:lang w:val="en-IE" w:eastAsia="en-IE"/>
        </w:rPr>
        <w:tab/>
      </w:r>
      <w:r w:rsidRPr="00914B3B">
        <w:t>System Design</w:t>
      </w:r>
      <w:r>
        <w:tab/>
      </w:r>
      <w:r>
        <w:fldChar w:fldCharType="begin"/>
      </w:r>
      <w:r>
        <w:instrText xml:space="preserve"> PAGEREF _Toc33985413 \h </w:instrText>
      </w:r>
      <w:r>
        <w:fldChar w:fldCharType="separate"/>
      </w:r>
      <w:r>
        <w:t>30</w:t>
      </w:r>
      <w:r>
        <w:fldChar w:fldCharType="end"/>
      </w:r>
    </w:p>
    <w:p w14:paraId="2F90B7E1" w14:textId="494CAB37"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4.1</w:t>
      </w:r>
      <w:r>
        <w:rPr>
          <w:rFonts w:asciiTheme="minorHAnsi" w:eastAsiaTheme="minorEastAsia" w:hAnsiTheme="minorHAnsi" w:cstheme="minorBidi"/>
          <w:smallCaps w:val="0"/>
          <w:noProof/>
          <w:sz w:val="22"/>
          <w:szCs w:val="22"/>
          <w:lang w:val="en-IE" w:eastAsia="en-IE"/>
        </w:rPr>
        <w:tab/>
      </w:r>
      <w:r w:rsidRPr="00914B3B">
        <w:rPr>
          <w:noProof/>
        </w:rPr>
        <w:t>Overview of System Architecture</w:t>
      </w:r>
      <w:r>
        <w:rPr>
          <w:noProof/>
        </w:rPr>
        <w:tab/>
      </w:r>
      <w:r>
        <w:rPr>
          <w:noProof/>
        </w:rPr>
        <w:fldChar w:fldCharType="begin"/>
      </w:r>
      <w:r>
        <w:rPr>
          <w:noProof/>
        </w:rPr>
        <w:instrText xml:space="preserve"> PAGEREF _Toc33985414 \h </w:instrText>
      </w:r>
      <w:r>
        <w:rPr>
          <w:noProof/>
        </w:rPr>
      </w:r>
      <w:r>
        <w:rPr>
          <w:noProof/>
        </w:rPr>
        <w:fldChar w:fldCharType="separate"/>
      </w:r>
      <w:r>
        <w:rPr>
          <w:noProof/>
        </w:rPr>
        <w:t>30</w:t>
      </w:r>
      <w:r>
        <w:rPr>
          <w:noProof/>
        </w:rPr>
        <w:fldChar w:fldCharType="end"/>
      </w:r>
    </w:p>
    <w:p w14:paraId="5DEAF280" w14:textId="3F6362F8"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4.2</w:t>
      </w:r>
      <w:r>
        <w:rPr>
          <w:rFonts w:asciiTheme="minorHAnsi" w:eastAsiaTheme="minorEastAsia" w:hAnsiTheme="minorHAnsi" w:cstheme="minorBidi"/>
          <w:smallCaps w:val="0"/>
          <w:noProof/>
          <w:sz w:val="22"/>
          <w:szCs w:val="22"/>
          <w:lang w:val="en-IE" w:eastAsia="en-IE"/>
        </w:rPr>
        <w:tab/>
      </w:r>
      <w:r w:rsidRPr="00914B3B">
        <w:rPr>
          <w:noProof/>
        </w:rPr>
        <w:t>Design Patterns (if any)</w:t>
      </w:r>
      <w:r>
        <w:rPr>
          <w:noProof/>
        </w:rPr>
        <w:tab/>
      </w:r>
      <w:r>
        <w:rPr>
          <w:noProof/>
        </w:rPr>
        <w:fldChar w:fldCharType="begin"/>
      </w:r>
      <w:r>
        <w:rPr>
          <w:noProof/>
        </w:rPr>
        <w:instrText xml:space="preserve"> PAGEREF _Toc33985415 \h </w:instrText>
      </w:r>
      <w:r>
        <w:rPr>
          <w:noProof/>
        </w:rPr>
      </w:r>
      <w:r>
        <w:rPr>
          <w:noProof/>
        </w:rPr>
        <w:fldChar w:fldCharType="separate"/>
      </w:r>
      <w:r>
        <w:rPr>
          <w:noProof/>
        </w:rPr>
        <w:t>30</w:t>
      </w:r>
      <w:r>
        <w:rPr>
          <w:noProof/>
        </w:rPr>
        <w:fldChar w:fldCharType="end"/>
      </w:r>
    </w:p>
    <w:p w14:paraId="19660872" w14:textId="5D0B3991"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4.3</w:t>
      </w:r>
      <w:r>
        <w:rPr>
          <w:rFonts w:asciiTheme="minorHAnsi" w:eastAsiaTheme="minorEastAsia" w:hAnsiTheme="minorHAnsi" w:cstheme="minorBidi"/>
          <w:smallCaps w:val="0"/>
          <w:noProof/>
          <w:sz w:val="22"/>
          <w:szCs w:val="22"/>
          <w:lang w:val="en-IE" w:eastAsia="en-IE"/>
        </w:rPr>
        <w:tab/>
      </w:r>
      <w:r w:rsidRPr="00914B3B">
        <w:rPr>
          <w:noProof/>
        </w:rPr>
        <w:t>Class/File Organisation and Packages/Folders</w:t>
      </w:r>
      <w:r>
        <w:rPr>
          <w:noProof/>
        </w:rPr>
        <w:tab/>
      </w:r>
      <w:r>
        <w:rPr>
          <w:noProof/>
        </w:rPr>
        <w:fldChar w:fldCharType="begin"/>
      </w:r>
      <w:r>
        <w:rPr>
          <w:noProof/>
        </w:rPr>
        <w:instrText xml:space="preserve"> PAGEREF _Toc33985416 \h </w:instrText>
      </w:r>
      <w:r>
        <w:rPr>
          <w:noProof/>
        </w:rPr>
      </w:r>
      <w:r>
        <w:rPr>
          <w:noProof/>
        </w:rPr>
        <w:fldChar w:fldCharType="separate"/>
      </w:r>
      <w:r>
        <w:rPr>
          <w:noProof/>
        </w:rPr>
        <w:t>30</w:t>
      </w:r>
      <w:r>
        <w:rPr>
          <w:noProof/>
        </w:rPr>
        <w:fldChar w:fldCharType="end"/>
      </w:r>
    </w:p>
    <w:p w14:paraId="7A5EBF1F" w14:textId="6AFB49B7"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4.4</w:t>
      </w:r>
      <w:r>
        <w:rPr>
          <w:rFonts w:asciiTheme="minorHAnsi" w:eastAsiaTheme="minorEastAsia" w:hAnsiTheme="minorHAnsi" w:cstheme="minorBidi"/>
          <w:smallCaps w:val="0"/>
          <w:noProof/>
          <w:sz w:val="22"/>
          <w:szCs w:val="22"/>
          <w:lang w:val="en-IE" w:eastAsia="en-IE"/>
        </w:rPr>
        <w:tab/>
      </w:r>
      <w:r w:rsidRPr="00914B3B">
        <w:rPr>
          <w:noProof/>
        </w:rPr>
        <w:t>Graphical User Interface</w:t>
      </w:r>
      <w:r>
        <w:rPr>
          <w:noProof/>
        </w:rPr>
        <w:tab/>
      </w:r>
      <w:r>
        <w:rPr>
          <w:noProof/>
        </w:rPr>
        <w:fldChar w:fldCharType="begin"/>
      </w:r>
      <w:r>
        <w:rPr>
          <w:noProof/>
        </w:rPr>
        <w:instrText xml:space="preserve"> PAGEREF _Toc33985417 \h </w:instrText>
      </w:r>
      <w:r>
        <w:rPr>
          <w:noProof/>
        </w:rPr>
      </w:r>
      <w:r>
        <w:rPr>
          <w:noProof/>
        </w:rPr>
        <w:fldChar w:fldCharType="separate"/>
      </w:r>
      <w:r>
        <w:rPr>
          <w:noProof/>
        </w:rPr>
        <w:t>30</w:t>
      </w:r>
      <w:r>
        <w:rPr>
          <w:noProof/>
        </w:rPr>
        <w:fldChar w:fldCharType="end"/>
      </w:r>
    </w:p>
    <w:p w14:paraId="1FD713EE" w14:textId="08415FEB"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4.5</w:t>
      </w:r>
      <w:r>
        <w:rPr>
          <w:rFonts w:asciiTheme="minorHAnsi" w:eastAsiaTheme="minorEastAsia" w:hAnsiTheme="minorHAnsi" w:cstheme="minorBidi"/>
          <w:smallCaps w:val="0"/>
          <w:noProof/>
          <w:sz w:val="22"/>
          <w:szCs w:val="22"/>
          <w:lang w:val="en-IE" w:eastAsia="en-IE"/>
        </w:rPr>
        <w:tab/>
      </w:r>
      <w:r w:rsidRPr="00914B3B">
        <w:rPr>
          <w:noProof/>
        </w:rPr>
        <w:t>Data Permanency Mechanism</w:t>
      </w:r>
      <w:r>
        <w:rPr>
          <w:noProof/>
        </w:rPr>
        <w:tab/>
      </w:r>
      <w:r>
        <w:rPr>
          <w:noProof/>
        </w:rPr>
        <w:fldChar w:fldCharType="begin"/>
      </w:r>
      <w:r>
        <w:rPr>
          <w:noProof/>
        </w:rPr>
        <w:instrText xml:space="preserve"> PAGEREF _Toc33985418 \h </w:instrText>
      </w:r>
      <w:r>
        <w:rPr>
          <w:noProof/>
        </w:rPr>
      </w:r>
      <w:r>
        <w:rPr>
          <w:noProof/>
        </w:rPr>
        <w:fldChar w:fldCharType="separate"/>
      </w:r>
      <w:r>
        <w:rPr>
          <w:noProof/>
        </w:rPr>
        <w:t>30</w:t>
      </w:r>
      <w:r>
        <w:rPr>
          <w:noProof/>
        </w:rPr>
        <w:fldChar w:fldCharType="end"/>
      </w:r>
    </w:p>
    <w:p w14:paraId="19245B1E" w14:textId="086E3921"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4.6</w:t>
      </w:r>
      <w:r>
        <w:rPr>
          <w:rFonts w:asciiTheme="minorHAnsi" w:eastAsiaTheme="minorEastAsia" w:hAnsiTheme="minorHAnsi" w:cstheme="minorBidi"/>
          <w:smallCaps w:val="0"/>
          <w:noProof/>
          <w:sz w:val="22"/>
          <w:szCs w:val="22"/>
          <w:lang w:val="en-IE" w:eastAsia="en-IE"/>
        </w:rPr>
        <w:tab/>
      </w:r>
      <w:r w:rsidRPr="00914B3B">
        <w:rPr>
          <w:noProof/>
        </w:rPr>
        <w:t>Optimisation (if any)</w:t>
      </w:r>
      <w:r>
        <w:rPr>
          <w:noProof/>
        </w:rPr>
        <w:tab/>
      </w:r>
      <w:r>
        <w:rPr>
          <w:noProof/>
        </w:rPr>
        <w:fldChar w:fldCharType="begin"/>
      </w:r>
      <w:r>
        <w:rPr>
          <w:noProof/>
        </w:rPr>
        <w:instrText xml:space="preserve"> PAGEREF _Toc33985419 \h </w:instrText>
      </w:r>
      <w:r>
        <w:rPr>
          <w:noProof/>
        </w:rPr>
      </w:r>
      <w:r>
        <w:rPr>
          <w:noProof/>
        </w:rPr>
        <w:fldChar w:fldCharType="separate"/>
      </w:r>
      <w:r>
        <w:rPr>
          <w:noProof/>
        </w:rPr>
        <w:t>30</w:t>
      </w:r>
      <w:r>
        <w:rPr>
          <w:noProof/>
        </w:rPr>
        <w:fldChar w:fldCharType="end"/>
      </w:r>
    </w:p>
    <w:p w14:paraId="22C85695" w14:textId="5B7D31A2"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4.7</w:t>
      </w:r>
      <w:r>
        <w:rPr>
          <w:rFonts w:asciiTheme="minorHAnsi" w:eastAsiaTheme="minorEastAsia" w:hAnsiTheme="minorHAnsi" w:cstheme="minorBidi"/>
          <w:smallCaps w:val="0"/>
          <w:noProof/>
          <w:sz w:val="22"/>
          <w:szCs w:val="22"/>
          <w:lang w:val="en-IE" w:eastAsia="en-IE"/>
        </w:rPr>
        <w:tab/>
      </w:r>
      <w:r w:rsidRPr="00914B3B">
        <w:rPr>
          <w:noProof/>
        </w:rPr>
        <w:t>Summary</w:t>
      </w:r>
      <w:r>
        <w:rPr>
          <w:noProof/>
        </w:rPr>
        <w:tab/>
      </w:r>
      <w:r>
        <w:rPr>
          <w:noProof/>
        </w:rPr>
        <w:fldChar w:fldCharType="begin"/>
      </w:r>
      <w:r>
        <w:rPr>
          <w:noProof/>
        </w:rPr>
        <w:instrText xml:space="preserve"> PAGEREF _Toc33985420 \h </w:instrText>
      </w:r>
      <w:r>
        <w:rPr>
          <w:noProof/>
        </w:rPr>
      </w:r>
      <w:r>
        <w:rPr>
          <w:noProof/>
        </w:rPr>
        <w:fldChar w:fldCharType="separate"/>
      </w:r>
      <w:r>
        <w:rPr>
          <w:noProof/>
        </w:rPr>
        <w:t>30</w:t>
      </w:r>
      <w:r>
        <w:rPr>
          <w:noProof/>
        </w:rPr>
        <w:fldChar w:fldCharType="end"/>
      </w:r>
    </w:p>
    <w:p w14:paraId="7AAE4CF2" w14:textId="34F85074"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5:</w:t>
      </w:r>
      <w:r>
        <w:rPr>
          <w:rFonts w:asciiTheme="minorHAnsi" w:eastAsiaTheme="minorEastAsia" w:hAnsiTheme="minorHAnsi" w:cstheme="minorBidi"/>
          <w:b w:val="0"/>
          <w:caps w:val="0"/>
          <w:sz w:val="22"/>
          <w:szCs w:val="22"/>
          <w:lang w:val="en-IE" w:eastAsia="en-IE"/>
        </w:rPr>
        <w:tab/>
      </w:r>
      <w:r w:rsidRPr="00914B3B">
        <w:t>Implementation</w:t>
      </w:r>
      <w:r>
        <w:tab/>
      </w:r>
      <w:r>
        <w:fldChar w:fldCharType="begin"/>
      </w:r>
      <w:r>
        <w:instrText xml:space="preserve"> PAGEREF _Toc33985421 \h </w:instrText>
      </w:r>
      <w:r>
        <w:fldChar w:fldCharType="separate"/>
      </w:r>
      <w:r>
        <w:t>31</w:t>
      </w:r>
      <w:r>
        <w:fldChar w:fldCharType="end"/>
      </w:r>
    </w:p>
    <w:p w14:paraId="0BCAD04F" w14:textId="40B25FDF"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5.1</w:t>
      </w:r>
      <w:r>
        <w:rPr>
          <w:rFonts w:asciiTheme="minorHAnsi" w:eastAsiaTheme="minorEastAsia" w:hAnsiTheme="minorHAnsi" w:cstheme="minorBidi"/>
          <w:smallCaps w:val="0"/>
          <w:noProof/>
          <w:sz w:val="22"/>
          <w:szCs w:val="22"/>
          <w:lang w:val="en-IE" w:eastAsia="en-IE"/>
        </w:rPr>
        <w:tab/>
      </w:r>
      <w:r w:rsidRPr="00914B3B">
        <w:rPr>
          <w:noProof/>
        </w:rPr>
        <w:t>Overview</w:t>
      </w:r>
      <w:r>
        <w:rPr>
          <w:noProof/>
        </w:rPr>
        <w:tab/>
      </w:r>
      <w:r>
        <w:rPr>
          <w:noProof/>
        </w:rPr>
        <w:fldChar w:fldCharType="begin"/>
      </w:r>
      <w:r>
        <w:rPr>
          <w:noProof/>
        </w:rPr>
        <w:instrText xml:space="preserve"> PAGEREF _Toc33985422 \h </w:instrText>
      </w:r>
      <w:r>
        <w:rPr>
          <w:noProof/>
        </w:rPr>
      </w:r>
      <w:r>
        <w:rPr>
          <w:noProof/>
        </w:rPr>
        <w:fldChar w:fldCharType="separate"/>
      </w:r>
      <w:r>
        <w:rPr>
          <w:noProof/>
        </w:rPr>
        <w:t>31</w:t>
      </w:r>
      <w:r>
        <w:rPr>
          <w:noProof/>
        </w:rPr>
        <w:fldChar w:fldCharType="end"/>
      </w:r>
    </w:p>
    <w:p w14:paraId="7EA62BDB" w14:textId="08D6979A"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5.2</w:t>
      </w:r>
      <w:r>
        <w:rPr>
          <w:rFonts w:asciiTheme="minorHAnsi" w:eastAsiaTheme="minorEastAsia" w:hAnsiTheme="minorHAnsi" w:cstheme="minorBidi"/>
          <w:smallCaps w:val="0"/>
          <w:noProof/>
          <w:sz w:val="22"/>
          <w:szCs w:val="22"/>
          <w:lang w:val="en-IE" w:eastAsia="en-IE"/>
        </w:rPr>
        <w:tab/>
      </w:r>
      <w:r w:rsidRPr="00914B3B">
        <w:rPr>
          <w:noProof/>
        </w:rPr>
        <w:t>Front-End/View/Presentation Layer Implementation</w:t>
      </w:r>
      <w:r>
        <w:rPr>
          <w:noProof/>
        </w:rPr>
        <w:tab/>
      </w:r>
      <w:r>
        <w:rPr>
          <w:noProof/>
        </w:rPr>
        <w:fldChar w:fldCharType="begin"/>
      </w:r>
      <w:r>
        <w:rPr>
          <w:noProof/>
        </w:rPr>
        <w:instrText xml:space="preserve"> PAGEREF _Toc33985423 \h </w:instrText>
      </w:r>
      <w:r>
        <w:rPr>
          <w:noProof/>
        </w:rPr>
      </w:r>
      <w:r>
        <w:rPr>
          <w:noProof/>
        </w:rPr>
        <w:fldChar w:fldCharType="separate"/>
      </w:r>
      <w:r>
        <w:rPr>
          <w:noProof/>
        </w:rPr>
        <w:t>31</w:t>
      </w:r>
      <w:r>
        <w:rPr>
          <w:noProof/>
        </w:rPr>
        <w:fldChar w:fldCharType="end"/>
      </w:r>
    </w:p>
    <w:p w14:paraId="47ED6380" w14:textId="49916370"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5.3</w:t>
      </w:r>
      <w:r>
        <w:rPr>
          <w:rFonts w:asciiTheme="minorHAnsi" w:eastAsiaTheme="minorEastAsia" w:hAnsiTheme="minorHAnsi" w:cstheme="minorBidi"/>
          <w:smallCaps w:val="0"/>
          <w:noProof/>
          <w:sz w:val="22"/>
          <w:szCs w:val="22"/>
          <w:lang w:val="en-IE" w:eastAsia="en-IE"/>
        </w:rPr>
        <w:tab/>
      </w:r>
      <w:r w:rsidRPr="00914B3B">
        <w:rPr>
          <w:noProof/>
        </w:rPr>
        <w:t>Middle/Controller/Application Layer Implementation</w:t>
      </w:r>
      <w:r>
        <w:rPr>
          <w:noProof/>
        </w:rPr>
        <w:tab/>
      </w:r>
      <w:r>
        <w:rPr>
          <w:noProof/>
        </w:rPr>
        <w:fldChar w:fldCharType="begin"/>
      </w:r>
      <w:r>
        <w:rPr>
          <w:noProof/>
        </w:rPr>
        <w:instrText xml:space="preserve"> PAGEREF _Toc33985424 \h </w:instrText>
      </w:r>
      <w:r>
        <w:rPr>
          <w:noProof/>
        </w:rPr>
      </w:r>
      <w:r>
        <w:rPr>
          <w:noProof/>
        </w:rPr>
        <w:fldChar w:fldCharType="separate"/>
      </w:r>
      <w:r>
        <w:rPr>
          <w:noProof/>
        </w:rPr>
        <w:t>31</w:t>
      </w:r>
      <w:r>
        <w:rPr>
          <w:noProof/>
        </w:rPr>
        <w:fldChar w:fldCharType="end"/>
      </w:r>
    </w:p>
    <w:p w14:paraId="790EF18D" w14:textId="04C088A9"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5.4</w:t>
      </w:r>
      <w:r>
        <w:rPr>
          <w:rFonts w:asciiTheme="minorHAnsi" w:eastAsiaTheme="minorEastAsia" w:hAnsiTheme="minorHAnsi" w:cstheme="minorBidi"/>
          <w:smallCaps w:val="0"/>
          <w:noProof/>
          <w:sz w:val="22"/>
          <w:szCs w:val="22"/>
          <w:lang w:val="en-IE" w:eastAsia="en-IE"/>
        </w:rPr>
        <w:tab/>
      </w:r>
      <w:r w:rsidRPr="00914B3B">
        <w:rPr>
          <w:noProof/>
        </w:rPr>
        <w:t>Back-End/Model/Data Layer Implementation</w:t>
      </w:r>
      <w:r>
        <w:rPr>
          <w:noProof/>
        </w:rPr>
        <w:tab/>
      </w:r>
      <w:r>
        <w:rPr>
          <w:noProof/>
        </w:rPr>
        <w:fldChar w:fldCharType="begin"/>
      </w:r>
      <w:r>
        <w:rPr>
          <w:noProof/>
        </w:rPr>
        <w:instrText xml:space="preserve"> PAGEREF _Toc33985425 \h </w:instrText>
      </w:r>
      <w:r>
        <w:rPr>
          <w:noProof/>
        </w:rPr>
      </w:r>
      <w:r>
        <w:rPr>
          <w:noProof/>
        </w:rPr>
        <w:fldChar w:fldCharType="separate"/>
      </w:r>
      <w:r>
        <w:rPr>
          <w:noProof/>
        </w:rPr>
        <w:t>31</w:t>
      </w:r>
      <w:r>
        <w:rPr>
          <w:noProof/>
        </w:rPr>
        <w:fldChar w:fldCharType="end"/>
      </w:r>
    </w:p>
    <w:p w14:paraId="4D559613" w14:textId="7C7934D2"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5.5</w:t>
      </w:r>
      <w:r>
        <w:rPr>
          <w:rFonts w:asciiTheme="minorHAnsi" w:eastAsiaTheme="minorEastAsia" w:hAnsiTheme="minorHAnsi" w:cstheme="minorBidi"/>
          <w:smallCaps w:val="0"/>
          <w:noProof/>
          <w:sz w:val="22"/>
          <w:szCs w:val="22"/>
          <w:lang w:val="en-IE" w:eastAsia="en-IE"/>
        </w:rPr>
        <w:tab/>
      </w:r>
      <w:r w:rsidRPr="00914B3B">
        <w:rPr>
          <w:noProof/>
        </w:rPr>
        <w:t>Summary</w:t>
      </w:r>
      <w:r>
        <w:rPr>
          <w:noProof/>
        </w:rPr>
        <w:tab/>
      </w:r>
      <w:r>
        <w:rPr>
          <w:noProof/>
        </w:rPr>
        <w:fldChar w:fldCharType="begin"/>
      </w:r>
      <w:r>
        <w:rPr>
          <w:noProof/>
        </w:rPr>
        <w:instrText xml:space="preserve"> PAGEREF _Toc33985426 \h </w:instrText>
      </w:r>
      <w:r>
        <w:rPr>
          <w:noProof/>
        </w:rPr>
      </w:r>
      <w:r>
        <w:rPr>
          <w:noProof/>
        </w:rPr>
        <w:fldChar w:fldCharType="separate"/>
      </w:r>
      <w:r>
        <w:rPr>
          <w:noProof/>
        </w:rPr>
        <w:t>31</w:t>
      </w:r>
      <w:r>
        <w:rPr>
          <w:noProof/>
        </w:rPr>
        <w:fldChar w:fldCharType="end"/>
      </w:r>
    </w:p>
    <w:p w14:paraId="676B2773" w14:textId="75B3CBE9"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6:</w:t>
      </w:r>
      <w:r>
        <w:rPr>
          <w:rFonts w:asciiTheme="minorHAnsi" w:eastAsiaTheme="minorEastAsia" w:hAnsiTheme="minorHAnsi" w:cstheme="minorBidi"/>
          <w:b w:val="0"/>
          <w:caps w:val="0"/>
          <w:sz w:val="22"/>
          <w:szCs w:val="22"/>
          <w:lang w:val="en-IE" w:eastAsia="en-IE"/>
        </w:rPr>
        <w:tab/>
      </w:r>
      <w:r w:rsidRPr="00914B3B">
        <w:t>Testing and evaluation</w:t>
      </w:r>
      <w:r>
        <w:tab/>
      </w:r>
      <w:r>
        <w:fldChar w:fldCharType="begin"/>
      </w:r>
      <w:r>
        <w:instrText xml:space="preserve"> PAGEREF _Toc33985427 \h </w:instrText>
      </w:r>
      <w:r>
        <w:fldChar w:fldCharType="separate"/>
      </w:r>
      <w:r>
        <w:t>32</w:t>
      </w:r>
      <w:r>
        <w:fldChar w:fldCharType="end"/>
      </w:r>
    </w:p>
    <w:p w14:paraId="14D54ABC" w14:textId="5E831B58"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6.1</w:t>
      </w:r>
      <w:r>
        <w:rPr>
          <w:rFonts w:asciiTheme="minorHAnsi" w:eastAsiaTheme="minorEastAsia" w:hAnsiTheme="minorHAnsi" w:cstheme="minorBidi"/>
          <w:smallCaps w:val="0"/>
          <w:noProof/>
          <w:sz w:val="22"/>
          <w:szCs w:val="22"/>
          <w:lang w:val="en-IE" w:eastAsia="en-IE"/>
        </w:rPr>
        <w:tab/>
      </w:r>
      <w:r w:rsidRPr="00914B3B">
        <w:rPr>
          <w:noProof/>
        </w:rPr>
        <w:t>Overview</w:t>
      </w:r>
      <w:r>
        <w:rPr>
          <w:noProof/>
        </w:rPr>
        <w:tab/>
      </w:r>
      <w:r>
        <w:rPr>
          <w:noProof/>
        </w:rPr>
        <w:fldChar w:fldCharType="begin"/>
      </w:r>
      <w:r>
        <w:rPr>
          <w:noProof/>
        </w:rPr>
        <w:instrText xml:space="preserve"> PAGEREF _Toc33985428 \h </w:instrText>
      </w:r>
      <w:r>
        <w:rPr>
          <w:noProof/>
        </w:rPr>
      </w:r>
      <w:r>
        <w:rPr>
          <w:noProof/>
        </w:rPr>
        <w:fldChar w:fldCharType="separate"/>
      </w:r>
      <w:r>
        <w:rPr>
          <w:noProof/>
        </w:rPr>
        <w:t>32</w:t>
      </w:r>
      <w:r>
        <w:rPr>
          <w:noProof/>
        </w:rPr>
        <w:fldChar w:fldCharType="end"/>
      </w:r>
    </w:p>
    <w:p w14:paraId="55A0CD9C" w14:textId="2522547B"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6.1</w:t>
      </w:r>
      <w:r>
        <w:rPr>
          <w:rFonts w:asciiTheme="minorHAnsi" w:eastAsiaTheme="minorEastAsia" w:hAnsiTheme="minorHAnsi" w:cstheme="minorBidi"/>
          <w:smallCaps w:val="0"/>
          <w:noProof/>
          <w:sz w:val="22"/>
          <w:szCs w:val="22"/>
          <w:lang w:val="en-IE" w:eastAsia="en-IE"/>
        </w:rPr>
        <w:tab/>
      </w:r>
      <w:r w:rsidRPr="00914B3B">
        <w:rPr>
          <w:noProof/>
        </w:rPr>
        <w:t>Unit Testing</w:t>
      </w:r>
      <w:r>
        <w:rPr>
          <w:noProof/>
        </w:rPr>
        <w:tab/>
      </w:r>
      <w:r>
        <w:rPr>
          <w:noProof/>
        </w:rPr>
        <w:fldChar w:fldCharType="begin"/>
      </w:r>
      <w:r>
        <w:rPr>
          <w:noProof/>
        </w:rPr>
        <w:instrText xml:space="preserve"> PAGEREF _Toc33985429 \h </w:instrText>
      </w:r>
      <w:r>
        <w:rPr>
          <w:noProof/>
        </w:rPr>
      </w:r>
      <w:r>
        <w:rPr>
          <w:noProof/>
        </w:rPr>
        <w:fldChar w:fldCharType="separate"/>
      </w:r>
      <w:r>
        <w:rPr>
          <w:noProof/>
        </w:rPr>
        <w:t>32</w:t>
      </w:r>
      <w:r>
        <w:rPr>
          <w:noProof/>
        </w:rPr>
        <w:fldChar w:fldCharType="end"/>
      </w:r>
    </w:p>
    <w:p w14:paraId="14FCC62C" w14:textId="4B26DF3D"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6.2</w:t>
      </w:r>
      <w:r>
        <w:rPr>
          <w:rFonts w:asciiTheme="minorHAnsi" w:eastAsiaTheme="minorEastAsia" w:hAnsiTheme="minorHAnsi" w:cstheme="minorBidi"/>
          <w:smallCaps w:val="0"/>
          <w:noProof/>
          <w:sz w:val="22"/>
          <w:szCs w:val="22"/>
          <w:lang w:val="en-IE" w:eastAsia="en-IE"/>
        </w:rPr>
        <w:tab/>
      </w:r>
      <w:r w:rsidRPr="00914B3B">
        <w:rPr>
          <w:noProof/>
        </w:rPr>
        <w:t>Integration testing</w:t>
      </w:r>
      <w:r>
        <w:rPr>
          <w:noProof/>
        </w:rPr>
        <w:tab/>
      </w:r>
      <w:r>
        <w:rPr>
          <w:noProof/>
        </w:rPr>
        <w:fldChar w:fldCharType="begin"/>
      </w:r>
      <w:r>
        <w:rPr>
          <w:noProof/>
        </w:rPr>
        <w:instrText xml:space="preserve"> PAGEREF _Toc33985430 \h </w:instrText>
      </w:r>
      <w:r>
        <w:rPr>
          <w:noProof/>
        </w:rPr>
      </w:r>
      <w:r>
        <w:rPr>
          <w:noProof/>
        </w:rPr>
        <w:fldChar w:fldCharType="separate"/>
      </w:r>
      <w:r>
        <w:rPr>
          <w:noProof/>
        </w:rPr>
        <w:t>32</w:t>
      </w:r>
      <w:r>
        <w:rPr>
          <w:noProof/>
        </w:rPr>
        <w:fldChar w:fldCharType="end"/>
      </w:r>
    </w:p>
    <w:p w14:paraId="404B3A0F" w14:textId="13840C9B"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6.3</w:t>
      </w:r>
      <w:r>
        <w:rPr>
          <w:rFonts w:asciiTheme="minorHAnsi" w:eastAsiaTheme="minorEastAsia" w:hAnsiTheme="minorHAnsi" w:cstheme="minorBidi"/>
          <w:smallCaps w:val="0"/>
          <w:noProof/>
          <w:sz w:val="22"/>
          <w:szCs w:val="22"/>
          <w:lang w:val="en-IE" w:eastAsia="en-IE"/>
        </w:rPr>
        <w:tab/>
      </w:r>
      <w:r w:rsidRPr="00914B3B">
        <w:rPr>
          <w:noProof/>
        </w:rPr>
        <w:t>Debugging</w:t>
      </w:r>
      <w:r>
        <w:rPr>
          <w:noProof/>
        </w:rPr>
        <w:tab/>
      </w:r>
      <w:r>
        <w:rPr>
          <w:noProof/>
        </w:rPr>
        <w:fldChar w:fldCharType="begin"/>
      </w:r>
      <w:r>
        <w:rPr>
          <w:noProof/>
        </w:rPr>
        <w:instrText xml:space="preserve"> PAGEREF _Toc33985431 \h </w:instrText>
      </w:r>
      <w:r>
        <w:rPr>
          <w:noProof/>
        </w:rPr>
      </w:r>
      <w:r>
        <w:rPr>
          <w:noProof/>
        </w:rPr>
        <w:fldChar w:fldCharType="separate"/>
      </w:r>
      <w:r>
        <w:rPr>
          <w:noProof/>
        </w:rPr>
        <w:t>32</w:t>
      </w:r>
      <w:r>
        <w:rPr>
          <w:noProof/>
        </w:rPr>
        <w:fldChar w:fldCharType="end"/>
      </w:r>
    </w:p>
    <w:p w14:paraId="20FF3482" w14:textId="3D1DE552"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6.4</w:t>
      </w:r>
      <w:r>
        <w:rPr>
          <w:rFonts w:asciiTheme="minorHAnsi" w:eastAsiaTheme="minorEastAsia" w:hAnsiTheme="minorHAnsi" w:cstheme="minorBidi"/>
          <w:smallCaps w:val="0"/>
          <w:noProof/>
          <w:sz w:val="22"/>
          <w:szCs w:val="22"/>
          <w:lang w:val="en-IE" w:eastAsia="en-IE"/>
        </w:rPr>
        <w:tab/>
      </w:r>
      <w:r w:rsidRPr="00914B3B">
        <w:rPr>
          <w:noProof/>
        </w:rPr>
        <w:t>Exception Handling</w:t>
      </w:r>
      <w:r>
        <w:rPr>
          <w:noProof/>
        </w:rPr>
        <w:tab/>
      </w:r>
      <w:r>
        <w:rPr>
          <w:noProof/>
        </w:rPr>
        <w:fldChar w:fldCharType="begin"/>
      </w:r>
      <w:r>
        <w:rPr>
          <w:noProof/>
        </w:rPr>
        <w:instrText xml:space="preserve"> PAGEREF _Toc33985432 \h </w:instrText>
      </w:r>
      <w:r>
        <w:rPr>
          <w:noProof/>
        </w:rPr>
      </w:r>
      <w:r>
        <w:rPr>
          <w:noProof/>
        </w:rPr>
        <w:fldChar w:fldCharType="separate"/>
      </w:r>
      <w:r>
        <w:rPr>
          <w:noProof/>
        </w:rPr>
        <w:t>32</w:t>
      </w:r>
      <w:r>
        <w:rPr>
          <w:noProof/>
        </w:rPr>
        <w:fldChar w:fldCharType="end"/>
      </w:r>
    </w:p>
    <w:p w14:paraId="798E17A5" w14:textId="5F0D0E5B"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6.5</w:t>
      </w:r>
      <w:r>
        <w:rPr>
          <w:rFonts w:asciiTheme="minorHAnsi" w:eastAsiaTheme="minorEastAsia" w:hAnsiTheme="minorHAnsi" w:cstheme="minorBidi"/>
          <w:smallCaps w:val="0"/>
          <w:noProof/>
          <w:sz w:val="22"/>
          <w:szCs w:val="22"/>
          <w:lang w:val="en-IE" w:eastAsia="en-IE"/>
        </w:rPr>
        <w:tab/>
      </w:r>
      <w:r w:rsidRPr="00914B3B">
        <w:rPr>
          <w:noProof/>
        </w:rPr>
        <w:t>Evaluation (if you have time)</w:t>
      </w:r>
      <w:r>
        <w:rPr>
          <w:noProof/>
        </w:rPr>
        <w:tab/>
      </w:r>
      <w:r>
        <w:rPr>
          <w:noProof/>
        </w:rPr>
        <w:fldChar w:fldCharType="begin"/>
      </w:r>
      <w:r>
        <w:rPr>
          <w:noProof/>
        </w:rPr>
        <w:instrText xml:space="preserve"> PAGEREF _Toc33985433 \h </w:instrText>
      </w:r>
      <w:r>
        <w:rPr>
          <w:noProof/>
        </w:rPr>
      </w:r>
      <w:r>
        <w:rPr>
          <w:noProof/>
        </w:rPr>
        <w:fldChar w:fldCharType="separate"/>
      </w:r>
      <w:r>
        <w:rPr>
          <w:noProof/>
        </w:rPr>
        <w:t>32</w:t>
      </w:r>
      <w:r>
        <w:rPr>
          <w:noProof/>
        </w:rPr>
        <w:fldChar w:fldCharType="end"/>
      </w:r>
    </w:p>
    <w:p w14:paraId="5B2E0C87" w14:textId="2A7D1ECF" w:rsidR="006568B7" w:rsidRDefault="006568B7">
      <w:pPr>
        <w:pStyle w:val="TOC2"/>
        <w:tabs>
          <w:tab w:val="left" w:pos="880"/>
          <w:tab w:val="right" w:leader="dot" w:pos="8540"/>
        </w:tabs>
        <w:rPr>
          <w:rFonts w:asciiTheme="minorHAnsi" w:eastAsiaTheme="minorEastAsia" w:hAnsiTheme="minorHAnsi" w:cstheme="minorBidi"/>
          <w:smallCaps w:val="0"/>
          <w:noProof/>
          <w:sz w:val="22"/>
          <w:szCs w:val="22"/>
          <w:lang w:val="en-IE" w:eastAsia="en-IE"/>
        </w:rPr>
      </w:pPr>
      <w:r w:rsidRPr="00914B3B">
        <w:rPr>
          <w:noProof/>
        </w:rPr>
        <w:t>6.6</w:t>
      </w:r>
      <w:r>
        <w:rPr>
          <w:rFonts w:asciiTheme="minorHAnsi" w:eastAsiaTheme="minorEastAsia" w:hAnsiTheme="minorHAnsi" w:cstheme="minorBidi"/>
          <w:smallCaps w:val="0"/>
          <w:noProof/>
          <w:sz w:val="22"/>
          <w:szCs w:val="22"/>
          <w:lang w:val="en-IE" w:eastAsia="en-IE"/>
        </w:rPr>
        <w:tab/>
      </w:r>
      <w:r w:rsidRPr="00914B3B">
        <w:rPr>
          <w:noProof/>
        </w:rPr>
        <w:t>Summary</w:t>
      </w:r>
      <w:r>
        <w:rPr>
          <w:noProof/>
        </w:rPr>
        <w:tab/>
      </w:r>
      <w:r>
        <w:rPr>
          <w:noProof/>
        </w:rPr>
        <w:fldChar w:fldCharType="begin"/>
      </w:r>
      <w:r>
        <w:rPr>
          <w:noProof/>
        </w:rPr>
        <w:instrText xml:space="preserve"> PAGEREF _Toc33985434 \h </w:instrText>
      </w:r>
      <w:r>
        <w:rPr>
          <w:noProof/>
        </w:rPr>
      </w:r>
      <w:r>
        <w:rPr>
          <w:noProof/>
        </w:rPr>
        <w:fldChar w:fldCharType="separate"/>
      </w:r>
      <w:r>
        <w:rPr>
          <w:noProof/>
        </w:rPr>
        <w:t>32</w:t>
      </w:r>
      <w:r>
        <w:rPr>
          <w:noProof/>
        </w:rPr>
        <w:fldChar w:fldCharType="end"/>
      </w:r>
    </w:p>
    <w:p w14:paraId="10A36CFD" w14:textId="421BE166" w:rsidR="006568B7" w:rsidRDefault="006568B7">
      <w:pPr>
        <w:pStyle w:val="TOC1"/>
        <w:tabs>
          <w:tab w:val="left" w:pos="1540"/>
        </w:tabs>
        <w:rPr>
          <w:rFonts w:asciiTheme="minorHAnsi" w:eastAsiaTheme="minorEastAsia" w:hAnsiTheme="minorHAnsi" w:cstheme="minorBidi"/>
          <w:b w:val="0"/>
          <w:caps w:val="0"/>
          <w:sz w:val="22"/>
          <w:szCs w:val="22"/>
          <w:lang w:val="en-IE" w:eastAsia="en-IE"/>
        </w:rPr>
      </w:pPr>
      <w:r w:rsidRPr="00914B3B">
        <w:t>Chapter 7:</w:t>
      </w:r>
      <w:r>
        <w:rPr>
          <w:rFonts w:asciiTheme="minorHAnsi" w:eastAsiaTheme="minorEastAsia" w:hAnsiTheme="minorHAnsi" w:cstheme="minorBidi"/>
          <w:b w:val="0"/>
          <w:caps w:val="0"/>
          <w:sz w:val="22"/>
          <w:szCs w:val="22"/>
          <w:lang w:val="en-IE" w:eastAsia="en-IE"/>
        </w:rPr>
        <w:tab/>
      </w:r>
      <w:r w:rsidRPr="00914B3B">
        <w:t>Conclusions and Further Work</w:t>
      </w:r>
      <w:r>
        <w:tab/>
      </w:r>
      <w:r>
        <w:fldChar w:fldCharType="begin"/>
      </w:r>
      <w:r>
        <w:instrText xml:space="preserve"> PAGEREF _Toc33985435 \h </w:instrText>
      </w:r>
      <w:r>
        <w:fldChar w:fldCharType="separate"/>
      </w:r>
      <w:r>
        <w:t>33</w:t>
      </w:r>
      <w:r>
        <w:fldChar w:fldCharType="end"/>
      </w:r>
    </w:p>
    <w:p w14:paraId="6898E67F" w14:textId="1D5B7FFC" w:rsidR="006568B7" w:rsidRDefault="006568B7">
      <w:pPr>
        <w:pStyle w:val="TOC1"/>
        <w:rPr>
          <w:rFonts w:asciiTheme="minorHAnsi" w:eastAsiaTheme="minorEastAsia" w:hAnsiTheme="minorHAnsi" w:cstheme="minorBidi"/>
          <w:b w:val="0"/>
          <w:caps w:val="0"/>
          <w:sz w:val="22"/>
          <w:szCs w:val="22"/>
          <w:lang w:val="en-IE" w:eastAsia="en-IE"/>
        </w:rPr>
      </w:pPr>
      <w:r w:rsidRPr="00914B3B">
        <w:t>References</w:t>
      </w:r>
      <w:r>
        <w:tab/>
      </w:r>
      <w:r>
        <w:fldChar w:fldCharType="begin"/>
      </w:r>
      <w:r>
        <w:instrText xml:space="preserve"> PAGEREF _Toc33985436 \h </w:instrText>
      </w:r>
      <w:r>
        <w:fldChar w:fldCharType="separate"/>
      </w:r>
      <w:r>
        <w:t>34</w:t>
      </w:r>
      <w:r>
        <w:fldChar w:fldCharType="end"/>
      </w:r>
    </w:p>
    <w:p w14:paraId="4CCF8601" w14:textId="53913AFF" w:rsidR="006568B7" w:rsidRDefault="006568B7">
      <w:pPr>
        <w:pStyle w:val="TOC1"/>
        <w:rPr>
          <w:rFonts w:asciiTheme="minorHAnsi" w:eastAsiaTheme="minorEastAsia" w:hAnsiTheme="minorHAnsi" w:cstheme="minorBidi"/>
          <w:b w:val="0"/>
          <w:caps w:val="0"/>
          <w:sz w:val="22"/>
          <w:szCs w:val="22"/>
          <w:lang w:val="en-IE" w:eastAsia="en-IE"/>
        </w:rPr>
      </w:pPr>
      <w:r w:rsidRPr="00914B3B">
        <w:t>Appendix A: Application Link(s)</w:t>
      </w:r>
      <w:r>
        <w:tab/>
      </w:r>
      <w:r>
        <w:fldChar w:fldCharType="begin"/>
      </w:r>
      <w:r>
        <w:instrText xml:space="preserve"> PAGEREF _Toc33985437 \h </w:instrText>
      </w:r>
      <w:r>
        <w:fldChar w:fldCharType="separate"/>
      </w:r>
      <w:r>
        <w:t>35</w:t>
      </w:r>
      <w:r>
        <w:fldChar w:fldCharType="end"/>
      </w:r>
    </w:p>
    <w:p w14:paraId="5054B578" w14:textId="4A9862A7" w:rsidR="006568B7" w:rsidRDefault="006568B7">
      <w:pPr>
        <w:pStyle w:val="TOC1"/>
        <w:rPr>
          <w:rFonts w:asciiTheme="minorHAnsi" w:eastAsiaTheme="minorEastAsia" w:hAnsiTheme="minorHAnsi" w:cstheme="minorBidi"/>
          <w:b w:val="0"/>
          <w:caps w:val="0"/>
          <w:sz w:val="22"/>
          <w:szCs w:val="22"/>
          <w:lang w:val="en-IE" w:eastAsia="en-IE"/>
        </w:rPr>
      </w:pPr>
      <w:r w:rsidRPr="00914B3B">
        <w:t>Appendix B: Any other extras…</w:t>
      </w:r>
      <w:r>
        <w:tab/>
      </w:r>
      <w:r>
        <w:fldChar w:fldCharType="begin"/>
      </w:r>
      <w:r>
        <w:instrText xml:space="preserve"> PAGEREF _Toc33985438 \h </w:instrText>
      </w:r>
      <w:r>
        <w:fldChar w:fldCharType="separate"/>
      </w:r>
      <w:r>
        <w:t>36</w:t>
      </w:r>
      <w:r>
        <w:fldChar w:fldCharType="end"/>
      </w:r>
    </w:p>
    <w:p w14:paraId="22CF0107" w14:textId="727FB757" w:rsidR="00EE5E94" w:rsidRPr="00071B1C" w:rsidRDefault="0033675C">
      <w:r w:rsidRPr="00071B1C">
        <w:rPr>
          <w:b/>
          <w:caps/>
          <w:noProof/>
          <w:sz w:val="20"/>
        </w:rPr>
        <w:fldChar w:fldCharType="end"/>
      </w:r>
    </w:p>
    <w:p w14:paraId="7A672196" w14:textId="77777777" w:rsidR="00EE5E94" w:rsidRPr="00071B1C" w:rsidRDefault="00EE5E94"/>
    <w:p w14:paraId="61807299" w14:textId="77777777" w:rsidR="00EE5E94" w:rsidRDefault="00EE5E94">
      <w:pPr>
        <w:pStyle w:val="Heading1"/>
        <w:rPr>
          <w:rFonts w:ascii="Times New Roman" w:hAnsi="Times New Roman"/>
          <w:sz w:val="36"/>
          <w:szCs w:val="36"/>
        </w:rPr>
      </w:pPr>
      <w:bookmarkStart w:id="0" w:name="_Toc33985376"/>
      <w:r w:rsidRPr="00E11B28">
        <w:rPr>
          <w:rFonts w:ascii="Times New Roman" w:hAnsi="Times New Roman"/>
          <w:sz w:val="36"/>
          <w:szCs w:val="36"/>
        </w:rPr>
        <w:lastRenderedPageBreak/>
        <w:t>Introduction</w:t>
      </w:r>
      <w:bookmarkEnd w:id="0"/>
    </w:p>
    <w:p w14:paraId="17B94235" w14:textId="77777777" w:rsidR="00443C57" w:rsidRDefault="00443C57" w:rsidP="00B21156">
      <w:pPr>
        <w:pStyle w:val="Heading2"/>
      </w:pPr>
      <w:bookmarkStart w:id="1" w:name="_Toc33985377"/>
      <w:r>
        <w:t>Background</w:t>
      </w:r>
      <w:bookmarkEnd w:id="1"/>
    </w:p>
    <w:p w14:paraId="29EAC87A" w14:textId="77777777" w:rsidR="008D2BCA" w:rsidRDefault="008D2BCA" w:rsidP="008D2BCA">
      <w:r>
        <w:t>Online collaboration has become a hot topic in recent years, with many companies stressing the importance of teamwork and the ability to be a team player. Any large-scale project involves many team members, some located in separate buildings or countries, and the need to effectively coordinate the communication and collaboration has led to the development of some sophisticated online tools. In academia, this has led to a greater focus on group-work and group assignments, to promote the benefits of learning from each other. While studying, and especially when preparing for exams, the lack of an effective tool aimed at student collaboration became apparent. With many students communicating using social media and instant messaging services, and others using shared documents, the need for a common resource that housed all the tools necessary to facilitate efficient collaboration arose. Research into the area of Online Collaboration has shown that the benefits of working together, and of building knowledge within the context of a group, has significant achievement and satisfaction implications for learners. With this in mind, this project proposes to develop a suitable system for students to use, while working on group assignments or preparing for exams, that will incorporate the convenience of instant messaging, the knowledge sharing capabilities of a public forum, and the practicalities offered by a shared document system.</w:t>
      </w:r>
    </w:p>
    <w:p w14:paraId="28E9BE2E" w14:textId="77777777" w:rsidR="00443C57" w:rsidRDefault="00443C57" w:rsidP="00B21156">
      <w:pPr>
        <w:pStyle w:val="Heading2"/>
      </w:pPr>
      <w:bookmarkStart w:id="2" w:name="_Toc33985378"/>
      <w:r>
        <w:t>Motivation and Problem Statement</w:t>
      </w:r>
      <w:bookmarkEnd w:id="2"/>
    </w:p>
    <w:p w14:paraId="5E1A9289" w14:textId="77777777" w:rsidR="009867BC" w:rsidRDefault="009867BC" w:rsidP="009867BC">
      <w:r>
        <w:t>This project aims to address the lack of student focused Online Collaboration tools and outline the features and functionality that such a tool should provide to better aid students while working on group assignments, exam preparation, and learning in the course of their studies. The core functionalities when implemented are intended to increase student participation in group work by providing a user-friendly experience with all the tools necessary for effective collaboration in one convenient web application.</w:t>
      </w:r>
    </w:p>
    <w:p w14:paraId="51A48E86" w14:textId="77777777" w:rsidR="00443C57" w:rsidRDefault="00443C57" w:rsidP="00B21156">
      <w:pPr>
        <w:pStyle w:val="Heading2"/>
      </w:pPr>
      <w:bookmarkStart w:id="3" w:name="_Toc33985379"/>
      <w:r>
        <w:t>Project Aim</w:t>
      </w:r>
      <w:r w:rsidR="00955255">
        <w:t>(s)/Research Question(s)</w:t>
      </w:r>
      <w:bookmarkEnd w:id="3"/>
    </w:p>
    <w:p w14:paraId="523AAB4A" w14:textId="77777777" w:rsidR="00BC17BC" w:rsidRDefault="00BC17BC" w:rsidP="00BC17BC">
      <w:r>
        <w:t>To achieve the aims, the team will implement the following features to meet the required objectives:</w:t>
      </w:r>
    </w:p>
    <w:p w14:paraId="2FCA1066" w14:textId="77777777" w:rsidR="00BC17BC" w:rsidRDefault="00BC17BC" w:rsidP="00BC17BC">
      <w:pPr>
        <w:pStyle w:val="ListParagraph"/>
        <w:numPr>
          <w:ilvl w:val="0"/>
          <w:numId w:val="47"/>
        </w:numPr>
        <w:spacing w:after="240" w:line="360" w:lineRule="auto"/>
        <w:jc w:val="both"/>
      </w:pPr>
      <w:r>
        <w:t>A public forum will be implemented as a central repository of information on certain user created topics of discussion or questions. This forum will be publicly available to all users, however, to contribute to or create a topic a user must be registered.</w:t>
      </w:r>
    </w:p>
    <w:p w14:paraId="75E3DCB6" w14:textId="77777777" w:rsidR="00BC17BC" w:rsidRDefault="00BC17BC" w:rsidP="00BC17BC">
      <w:pPr>
        <w:pStyle w:val="ListParagraph"/>
        <w:numPr>
          <w:ilvl w:val="0"/>
          <w:numId w:val="47"/>
        </w:numPr>
        <w:spacing w:after="240" w:line="360" w:lineRule="auto"/>
        <w:jc w:val="both"/>
      </w:pPr>
      <w:r>
        <w:lastRenderedPageBreak/>
        <w:t>Users will be able to register an account to avail of the additional features outside of searching and browsing the public forum.</w:t>
      </w:r>
    </w:p>
    <w:p w14:paraId="41973325" w14:textId="77777777" w:rsidR="00BC17BC" w:rsidRDefault="00BC17BC" w:rsidP="00BC17BC">
      <w:pPr>
        <w:pStyle w:val="ListParagraph"/>
        <w:numPr>
          <w:ilvl w:val="0"/>
          <w:numId w:val="47"/>
        </w:numPr>
        <w:spacing w:after="240" w:line="360" w:lineRule="auto"/>
        <w:jc w:val="both"/>
      </w:pPr>
      <w:r>
        <w:t>Registered Users can upload a PDF document, such as a past exam paper, which will be processed by the application to extract questions and create discussion topics automatically, to simplify the process.</w:t>
      </w:r>
    </w:p>
    <w:p w14:paraId="6091E430" w14:textId="77777777" w:rsidR="00BC17BC" w:rsidRDefault="00BC17BC" w:rsidP="00BC17BC">
      <w:pPr>
        <w:pStyle w:val="ListParagraph"/>
        <w:numPr>
          <w:ilvl w:val="0"/>
          <w:numId w:val="47"/>
        </w:numPr>
        <w:spacing w:after="240" w:line="360" w:lineRule="auto"/>
        <w:jc w:val="both"/>
      </w:pPr>
      <w:r>
        <w:t>Registered Users can create private groups by inviting other users to collaborate on questions or topics in real time.</w:t>
      </w:r>
    </w:p>
    <w:p w14:paraId="57EBE5CB" w14:textId="77777777" w:rsidR="00BC17BC" w:rsidRDefault="00BC17BC" w:rsidP="00BC17BC">
      <w:pPr>
        <w:pStyle w:val="ListParagraph"/>
        <w:numPr>
          <w:ilvl w:val="0"/>
          <w:numId w:val="47"/>
        </w:numPr>
        <w:spacing w:after="240" w:line="360" w:lineRule="auto"/>
        <w:jc w:val="both"/>
      </w:pPr>
      <w:r>
        <w:t>Private groups will have access to a shared document, a place to upload resources such as text or links to relevant information, and a text chat feature to allow for communication between group members.</w:t>
      </w:r>
    </w:p>
    <w:p w14:paraId="0FDB8D37" w14:textId="77777777" w:rsidR="00BC17BC" w:rsidRDefault="00BC17BC" w:rsidP="00BC17BC">
      <w:pPr>
        <w:pStyle w:val="ListParagraph"/>
        <w:numPr>
          <w:ilvl w:val="0"/>
          <w:numId w:val="47"/>
        </w:numPr>
        <w:spacing w:after="240" w:line="360" w:lineRule="auto"/>
        <w:jc w:val="both"/>
      </w:pPr>
      <w:r>
        <w:t>Registered Users will be able to rate answers in the public forum based on how well they answer the question, allowing for a consensus to be reached on how helpful an answer is.</w:t>
      </w:r>
    </w:p>
    <w:p w14:paraId="74C5431B" w14:textId="77777777" w:rsidR="00BC17BC" w:rsidRDefault="00BC17BC" w:rsidP="00BC17BC">
      <w:pPr>
        <w:pStyle w:val="ListParagraph"/>
        <w:numPr>
          <w:ilvl w:val="0"/>
          <w:numId w:val="47"/>
        </w:numPr>
        <w:spacing w:after="240" w:line="360" w:lineRule="auto"/>
        <w:jc w:val="both"/>
      </w:pPr>
      <w:r>
        <w:t>Registered Users will be able to tag questions to assign them to the most appropriate topic.</w:t>
      </w:r>
    </w:p>
    <w:p w14:paraId="4EAC51A1" w14:textId="77777777" w:rsidR="00BC17BC" w:rsidRDefault="00BC17BC" w:rsidP="00BC17BC">
      <w:pPr>
        <w:pStyle w:val="ListParagraph"/>
        <w:numPr>
          <w:ilvl w:val="0"/>
          <w:numId w:val="47"/>
        </w:numPr>
        <w:spacing w:after="240" w:line="360" w:lineRule="auto"/>
        <w:jc w:val="both"/>
      </w:pPr>
      <w:r>
        <w:t>Registered Users will be able to rank questions according to the level of difficulty.</w:t>
      </w:r>
    </w:p>
    <w:p w14:paraId="3AA3EC97" w14:textId="77777777" w:rsidR="00BC17BC" w:rsidRPr="00BC17BC" w:rsidRDefault="00BC17BC" w:rsidP="006568B7">
      <w:pPr>
        <w:pStyle w:val="ListParagraph"/>
        <w:numPr>
          <w:ilvl w:val="0"/>
          <w:numId w:val="47"/>
        </w:numPr>
        <w:spacing w:after="240" w:line="360" w:lineRule="auto"/>
        <w:jc w:val="both"/>
      </w:pPr>
      <w:r w:rsidRPr="00BC17BC">
        <w:t>Registered User will be able to take a quiz on a topic, with questions generated from a random selection from the public forum, to test their knowledge.</w:t>
      </w:r>
    </w:p>
    <w:p w14:paraId="6454BE64" w14:textId="5BE9FD36" w:rsidR="00443C57" w:rsidRDefault="00443C57" w:rsidP="00BC17BC">
      <w:pPr>
        <w:pStyle w:val="Heading2"/>
      </w:pPr>
      <w:bookmarkStart w:id="4" w:name="_Toc33985380"/>
      <w:r>
        <w:t>Project Objectives</w:t>
      </w:r>
      <w:bookmarkEnd w:id="4"/>
    </w:p>
    <w:p w14:paraId="2218DE0B" w14:textId="77777777" w:rsidR="00443C57" w:rsidRDefault="00955255" w:rsidP="00443C57">
      <w:r>
        <w:t>State</w:t>
      </w:r>
      <w:r w:rsidR="009653CA">
        <w:t xml:space="preserve"> the exact objectives: they should be related to the overall aim and they </w:t>
      </w:r>
      <w:r>
        <w:t>should give an indication of the steps you need to take to complete the project. For example:</w:t>
      </w:r>
    </w:p>
    <w:p w14:paraId="2F0B0C10" w14:textId="77777777" w:rsidR="00955255" w:rsidRPr="00955255" w:rsidRDefault="00955255" w:rsidP="00ED30C7">
      <w:pPr>
        <w:pStyle w:val="ListParagraph"/>
        <w:numPr>
          <w:ilvl w:val="0"/>
          <w:numId w:val="2"/>
        </w:numPr>
        <w:rPr>
          <w:rFonts w:ascii="Times New Roman" w:hAnsi="Times New Roman" w:cs="Times New Roman"/>
        </w:rPr>
      </w:pPr>
      <w:r w:rsidRPr="00955255">
        <w:rPr>
          <w:rFonts w:ascii="Times New Roman" w:hAnsi="Times New Roman" w:cs="Times New Roman"/>
        </w:rPr>
        <w:t>To review and critically analyse existing approaches (related to the area of investigation).</w:t>
      </w:r>
    </w:p>
    <w:p w14:paraId="55DA80E7" w14:textId="613043DE" w:rsidR="00955255" w:rsidRPr="00955255" w:rsidRDefault="00955255" w:rsidP="00ED30C7">
      <w:pPr>
        <w:pStyle w:val="ListParagraph"/>
        <w:numPr>
          <w:ilvl w:val="0"/>
          <w:numId w:val="2"/>
        </w:numPr>
        <w:rPr>
          <w:rFonts w:ascii="Times New Roman" w:hAnsi="Times New Roman" w:cs="Times New Roman"/>
        </w:rPr>
      </w:pPr>
      <w:r w:rsidRPr="00955255">
        <w:rPr>
          <w:rFonts w:ascii="Times New Roman" w:hAnsi="Times New Roman" w:cs="Times New Roman"/>
        </w:rPr>
        <w:t>To identify the features/functionalities that are necessary to address the problem</w:t>
      </w:r>
      <w:r w:rsidR="004E1793">
        <w:rPr>
          <w:rFonts w:ascii="Times New Roman" w:hAnsi="Times New Roman" w:cs="Times New Roman"/>
        </w:rPr>
        <w:t>.</w:t>
      </w:r>
    </w:p>
    <w:p w14:paraId="3A8FF583" w14:textId="58B7736F" w:rsidR="00955255" w:rsidRDefault="00955255" w:rsidP="00ED30C7">
      <w:pPr>
        <w:pStyle w:val="ListParagraph"/>
        <w:numPr>
          <w:ilvl w:val="0"/>
          <w:numId w:val="2"/>
        </w:numPr>
        <w:rPr>
          <w:rFonts w:ascii="Times New Roman" w:hAnsi="Times New Roman" w:cs="Times New Roman"/>
        </w:rPr>
      </w:pPr>
      <w:r w:rsidRPr="00955255">
        <w:rPr>
          <w:rFonts w:ascii="Times New Roman" w:hAnsi="Times New Roman" w:cs="Times New Roman"/>
        </w:rPr>
        <w:t>To identify</w:t>
      </w:r>
      <w:r w:rsidR="00490F0A">
        <w:rPr>
          <w:rFonts w:ascii="Times New Roman" w:hAnsi="Times New Roman" w:cs="Times New Roman"/>
        </w:rPr>
        <w:t>…</w:t>
      </w:r>
    </w:p>
    <w:p w14:paraId="10D44F74" w14:textId="053FD79F" w:rsidR="00490F0A" w:rsidRPr="00955255" w:rsidRDefault="00490F0A" w:rsidP="00ED30C7">
      <w:pPr>
        <w:pStyle w:val="ListParagraph"/>
        <w:numPr>
          <w:ilvl w:val="0"/>
          <w:numId w:val="2"/>
        </w:numPr>
        <w:rPr>
          <w:rFonts w:ascii="Times New Roman" w:hAnsi="Times New Roman" w:cs="Times New Roman"/>
        </w:rPr>
      </w:pPr>
      <w:r>
        <w:rPr>
          <w:rFonts w:ascii="Times New Roman" w:hAnsi="Times New Roman" w:cs="Times New Roman"/>
        </w:rPr>
        <w:t>…</w:t>
      </w:r>
    </w:p>
    <w:p w14:paraId="3FCA6307" w14:textId="786492FD" w:rsidR="00A017C1" w:rsidRDefault="00A017C1" w:rsidP="00B21156">
      <w:pPr>
        <w:pStyle w:val="Heading2"/>
      </w:pPr>
      <w:bookmarkStart w:id="5" w:name="_Toc33985381"/>
      <w:r>
        <w:t>Methodology</w:t>
      </w:r>
      <w:r w:rsidR="002F4EDC">
        <w:t xml:space="preserve"> Overview</w:t>
      </w:r>
      <w:bookmarkEnd w:id="5"/>
    </w:p>
    <w:p w14:paraId="7EBB9534" w14:textId="77777777" w:rsidR="003D15FD" w:rsidRDefault="003D15FD" w:rsidP="003D15FD">
      <w:pPr>
        <w:pStyle w:val="Heading3"/>
      </w:pPr>
      <w:bookmarkStart w:id="6" w:name="_Toc27138437"/>
      <w:bookmarkStart w:id="7" w:name="_Toc33985382"/>
      <w:r>
        <w:t>Systems Development Life Cycle Models</w:t>
      </w:r>
      <w:bookmarkEnd w:id="6"/>
      <w:bookmarkEnd w:id="7"/>
    </w:p>
    <w:p w14:paraId="7D57E4AC" w14:textId="77777777" w:rsidR="003D15FD" w:rsidRDefault="003D15FD" w:rsidP="003D15FD">
      <w:r>
        <w:t>The development of a software system and the processes that are involved in creating it are referred to as the Systems Development Life Cycle (SDLC). Many SDLC’s exist and each have their own strengths and weaknesses depending on what type of system is under development. However, they all share some common stages and the differences lie in how each of these stages are approached and how they relate to each other. No matter the size or complexity of the system the essential stages are:</w:t>
      </w:r>
    </w:p>
    <w:p w14:paraId="2FEC9332" w14:textId="77777777" w:rsidR="003D15FD" w:rsidRDefault="003D15FD" w:rsidP="003D15FD">
      <w:pPr>
        <w:pStyle w:val="ListParagraph"/>
        <w:numPr>
          <w:ilvl w:val="0"/>
          <w:numId w:val="48"/>
        </w:numPr>
        <w:spacing w:after="191" w:line="339" w:lineRule="auto"/>
        <w:ind w:hanging="10"/>
        <w:jc w:val="both"/>
      </w:pPr>
      <w:r>
        <w:lastRenderedPageBreak/>
        <w:t>Planning – A feasibility study, estimation of resources, and project planning are carried out.</w:t>
      </w:r>
    </w:p>
    <w:p w14:paraId="21D7B09E" w14:textId="77777777" w:rsidR="003D15FD" w:rsidRDefault="003D15FD" w:rsidP="003D15FD">
      <w:pPr>
        <w:pStyle w:val="ListParagraph"/>
        <w:numPr>
          <w:ilvl w:val="0"/>
          <w:numId w:val="48"/>
        </w:numPr>
        <w:spacing w:after="191" w:line="339" w:lineRule="auto"/>
        <w:ind w:hanging="10"/>
        <w:jc w:val="both"/>
      </w:pPr>
      <w:r>
        <w:t>Analysis – Requirements Analysis to gather information on how best to solve the problem at hand.</w:t>
      </w:r>
    </w:p>
    <w:p w14:paraId="6A9F73DD" w14:textId="77777777" w:rsidR="003D15FD" w:rsidRDefault="003D15FD" w:rsidP="003D15FD">
      <w:pPr>
        <w:pStyle w:val="ListParagraph"/>
        <w:numPr>
          <w:ilvl w:val="0"/>
          <w:numId w:val="48"/>
        </w:numPr>
        <w:spacing w:after="191" w:line="339" w:lineRule="auto"/>
        <w:ind w:hanging="10"/>
        <w:jc w:val="both"/>
      </w:pPr>
      <w:r>
        <w:t>Design – A detailed solution proposal based on the requirements, is used to guide the developers.</w:t>
      </w:r>
    </w:p>
    <w:p w14:paraId="022CD6A8" w14:textId="77777777" w:rsidR="003D15FD" w:rsidRDefault="003D15FD" w:rsidP="003D15FD">
      <w:pPr>
        <w:pStyle w:val="ListParagraph"/>
        <w:numPr>
          <w:ilvl w:val="0"/>
          <w:numId w:val="48"/>
        </w:numPr>
        <w:spacing w:after="191" w:line="339" w:lineRule="auto"/>
        <w:ind w:hanging="10"/>
        <w:jc w:val="both"/>
      </w:pPr>
      <w:r>
        <w:t>Development – The system is developed and tested to ensure it meets the requirements.</w:t>
      </w:r>
    </w:p>
    <w:p w14:paraId="0D3397B1" w14:textId="77777777" w:rsidR="003D15FD" w:rsidRDefault="003D15FD" w:rsidP="003D15FD">
      <w:pPr>
        <w:pStyle w:val="ListParagraph"/>
        <w:numPr>
          <w:ilvl w:val="0"/>
          <w:numId w:val="48"/>
        </w:numPr>
        <w:spacing w:after="191" w:line="339" w:lineRule="auto"/>
        <w:ind w:hanging="10"/>
        <w:jc w:val="both"/>
      </w:pPr>
      <w:r>
        <w:t>Deployment – The system is released for users to work with.</w:t>
      </w:r>
    </w:p>
    <w:p w14:paraId="0F4F1EAC" w14:textId="77777777" w:rsidR="003D15FD" w:rsidRDefault="003D15FD" w:rsidP="003D15FD">
      <w:pPr>
        <w:pStyle w:val="ListParagraph"/>
        <w:numPr>
          <w:ilvl w:val="0"/>
          <w:numId w:val="48"/>
        </w:numPr>
        <w:spacing w:after="191" w:line="339" w:lineRule="auto"/>
        <w:ind w:hanging="10"/>
        <w:jc w:val="both"/>
      </w:pPr>
      <w:r>
        <w:t>Maintenance – The system is supported and/or improved over its’ lifetime.</w:t>
      </w:r>
    </w:p>
    <w:p w14:paraId="69586DE3" w14:textId="77777777" w:rsidR="003D15FD" w:rsidRDefault="003D15FD" w:rsidP="003D15FD">
      <w:r>
        <w:t>Many SDLC’s lend themselves more suitably to different systems depending on a number of key factors, such as the size and complexity of the project, the size and experience of the development team, the understanding of the technologies involved, the flexibility of the customers’ requirements and the time allocated for the system development. Classic Models, such as the Waterfall, Spiral, and Incremental Models are particularly suited to systems where the requirements are fully known and do not change over the course of development. Others, such as the Rapid Application Development (RAD), Extreme Programming (XP), and Agile Models can be particularly well suited when the requirements are not fully known or are prone to change and provide more feedback to stakeholders with frequent working demonstrations. Many comparisons have been made of different SDLC Models and while some are more rigid, the advantages of flexibility and scalability afforded by Agile make it one of the most popular methodologies in today’s fast paced world (Ally &amp; Ning, 2015).</w:t>
      </w:r>
    </w:p>
    <w:p w14:paraId="007C7E04" w14:textId="77777777" w:rsidR="003D15FD" w:rsidRDefault="003D15FD" w:rsidP="003D15FD">
      <w:pPr>
        <w:pStyle w:val="Heading3"/>
      </w:pPr>
      <w:bookmarkStart w:id="8" w:name="_Toc27138438"/>
      <w:bookmarkStart w:id="9" w:name="_Toc33985383"/>
      <w:r>
        <w:t>Agile</w:t>
      </w:r>
      <w:bookmarkEnd w:id="8"/>
      <w:bookmarkEnd w:id="9"/>
    </w:p>
    <w:p w14:paraId="42FB0179" w14:textId="77777777" w:rsidR="003D15FD" w:rsidRDefault="003D15FD" w:rsidP="003D15FD">
      <w:r>
        <w:t xml:space="preserve">For the project and workflow management (System Development </w:t>
      </w:r>
      <w:proofErr w:type="gramStart"/>
      <w:r>
        <w:t>Life-Cycle</w:t>
      </w:r>
      <w:proofErr w:type="gramEnd"/>
      <w:r>
        <w:t xml:space="preserve"> or SDLC) the Agile method will be used. As reflected in Agile Manifesto (Agile Alliance, 2019), Agile method is, in essence, an iterative approach, that focuses on user’s needs and feedback, with frequent communication between user and the development team. The teams itself are self-organizing, bound by a small number of rules and necessary formalities, a fact that eases and speeds up the development process. In addition to the Agile method itself, Scrum framework and Kanban board will be used for task management. Although not a methodology, Scrum encompasses aspects of development and tackles issues of communication and provides an easier way to manage projects by decomposing complexity into manageable parts, with enforced team a cooperation being a major benefit (Scrum.org, 2019). While Scrum is concerned by how is it done, a way of assigning the actual task is needed, e.g. what is done and by whom is it done (Atlassian, 2019); for this purpose, a Kanban board shall be used – a complex problem discussed </w:t>
      </w:r>
      <w:r>
        <w:lastRenderedPageBreak/>
        <w:t>during a Scrum stand-up, with a plan of action devised, will be actually split into the tasks to be done by individual team members for the current sprint, all under aegis of Agile method.</w:t>
      </w:r>
    </w:p>
    <w:p w14:paraId="32744445" w14:textId="77777777" w:rsidR="003D15FD" w:rsidRDefault="003D15FD" w:rsidP="003D15FD">
      <w:r>
        <w:t>The reason Agile has been chosen as the methodology is the fact that the project proposed lends itself to it:</w:t>
      </w:r>
    </w:p>
    <w:p w14:paraId="316BCAAF" w14:textId="77777777" w:rsidR="003D15FD" w:rsidRDefault="003D15FD" w:rsidP="003D15FD">
      <w:pPr>
        <w:pStyle w:val="ListParagraph"/>
        <w:numPr>
          <w:ilvl w:val="0"/>
          <w:numId w:val="49"/>
        </w:numPr>
        <w:spacing w:after="191" w:line="339" w:lineRule="auto"/>
        <w:ind w:hanging="10"/>
        <w:jc w:val="both"/>
      </w:pPr>
      <w:r>
        <w:t>Primarily, the project can be separated into three different modules – front-end, back-end and persistent data management; furthermore, these modules can themselves be split into even simpler parts, for example, a login subsystem or PDF processing subsystem. It is one of Agile method’s main objectives to deliver working software at the end of each sprint, and with problem decomposition the team will be able to continuously deliver a working piece of software. Moreover, if, for any reason, the team will be unable to finish some of the features in a given timeframe, those features can be pushed onto the next sprint. As a result, there will be less pressure on the individual team members, and the development process will not go astray.</w:t>
      </w:r>
    </w:p>
    <w:p w14:paraId="0F4B5738" w14:textId="77777777" w:rsidR="003D15FD" w:rsidRDefault="003D15FD" w:rsidP="003D15FD">
      <w:pPr>
        <w:pStyle w:val="ListParagraph"/>
        <w:numPr>
          <w:ilvl w:val="0"/>
          <w:numId w:val="49"/>
        </w:numPr>
        <w:spacing w:after="191" w:line="339" w:lineRule="auto"/>
        <w:ind w:hanging="10"/>
        <w:jc w:val="both"/>
      </w:pPr>
      <w:r>
        <w:t>The aim of Agile is to avoid unnecessary documentation and over-modelling to enable iterative development. As development process goes on, the team will decide whether certain features should be added, for example, whether part of the architecture should be migrated onto a cloud platform, such as Azure or AWS. Since not bound by constraints of the existing modules, it will be easier to revise the architecture when using Agile.</w:t>
      </w:r>
    </w:p>
    <w:p w14:paraId="585DC94C" w14:textId="77777777" w:rsidR="003D15FD" w:rsidRDefault="003D15FD" w:rsidP="003D15FD">
      <w:pPr>
        <w:pStyle w:val="ListParagraph"/>
        <w:numPr>
          <w:ilvl w:val="0"/>
          <w:numId w:val="49"/>
        </w:numPr>
        <w:spacing w:after="191" w:line="339" w:lineRule="auto"/>
        <w:ind w:hanging="10"/>
        <w:jc w:val="both"/>
      </w:pPr>
      <w:r>
        <w:t>Using Scrum, a proper communication between team members will be ensured. Also, since Scrum separates development team member’s into separate roles, it will be possible for one or more team members assume managerial positions, while avoiding unnecessary formalities</w:t>
      </w:r>
    </w:p>
    <w:p w14:paraId="21004D2A" w14:textId="77777777" w:rsidR="003D15FD" w:rsidRDefault="003D15FD" w:rsidP="003D15FD">
      <w:pPr>
        <w:pStyle w:val="ListParagraph"/>
        <w:numPr>
          <w:ilvl w:val="0"/>
          <w:numId w:val="49"/>
        </w:numPr>
        <w:spacing w:after="191" w:line="339" w:lineRule="auto"/>
        <w:ind w:hanging="10"/>
        <w:jc w:val="both"/>
      </w:pPr>
      <w:r>
        <w:t>Since the project will be split into different tasks and sub-tasks to be done by team members, it is essential for the team to use a tool to organize these tasks; Kanban board will serve this purpose, enabling to track tasks that are finished and that are in progress. Moreover, with the tasks laid out in an orderly manner and difficulty assigned to them, it will be possible to:</w:t>
      </w:r>
    </w:p>
    <w:p w14:paraId="239D14F5" w14:textId="77777777" w:rsidR="003D15FD" w:rsidRDefault="003D15FD" w:rsidP="003D15FD">
      <w:pPr>
        <w:pStyle w:val="ListParagraph"/>
        <w:numPr>
          <w:ilvl w:val="1"/>
          <w:numId w:val="49"/>
        </w:numPr>
        <w:spacing w:after="191" w:line="339" w:lineRule="auto"/>
        <w:ind w:hanging="10"/>
        <w:jc w:val="both"/>
      </w:pPr>
      <w:r>
        <w:t>Track team’s average progress per month, based on the number of tasks completed or based on the scoring system assigned to the task (e.g. a Fibonacci sequence, with easiest task having a score of one, a more complicated task having a number three and up to number thirteen). This will assist in overall planning and will help to determine what additional features are feasible to implement</w:t>
      </w:r>
    </w:p>
    <w:p w14:paraId="5C39C688" w14:textId="77777777" w:rsidR="003D15FD" w:rsidRDefault="003D15FD" w:rsidP="003D15FD">
      <w:pPr>
        <w:pStyle w:val="ListParagraph"/>
        <w:numPr>
          <w:ilvl w:val="1"/>
          <w:numId w:val="49"/>
        </w:numPr>
        <w:spacing w:after="191" w:line="339" w:lineRule="auto"/>
        <w:ind w:hanging="10"/>
        <w:jc w:val="both"/>
      </w:pPr>
      <w:r>
        <w:t>Assign priority to the tasks, with less-important tasks being pushed onto next sprint</w:t>
      </w:r>
    </w:p>
    <w:p w14:paraId="052D4B91" w14:textId="7920DD5F" w:rsidR="003D15FD" w:rsidRDefault="003D15FD" w:rsidP="003D15FD">
      <w:pPr>
        <w:pStyle w:val="ListParagraph"/>
        <w:numPr>
          <w:ilvl w:val="0"/>
          <w:numId w:val="49"/>
        </w:numPr>
        <w:spacing w:after="191" w:line="339" w:lineRule="auto"/>
        <w:ind w:hanging="10"/>
        <w:jc w:val="both"/>
      </w:pPr>
      <w:r>
        <w:t xml:space="preserve">Agile focuses on user experience, thus, the team is in a unique position to implement this project, because the proposed project is a collaboration tool designed to help </w:t>
      </w:r>
      <w:r>
        <w:lastRenderedPageBreak/>
        <w:t>student and the team members themselves are students. This will give an opportunity to test the project both from developer and user perspective, as well as survey team’s fellow students about features they would possibly want, thus enriching the user stories for the project.</w:t>
      </w:r>
    </w:p>
    <w:p w14:paraId="35B8B5D8" w14:textId="1D28AADB" w:rsidR="003D15FD" w:rsidRDefault="003D15FD" w:rsidP="003D15FD">
      <w:pPr>
        <w:pStyle w:val="Heading3"/>
      </w:pPr>
      <w:bookmarkStart w:id="10" w:name="_Toc27138439"/>
      <w:bookmarkStart w:id="11" w:name="_Toc33985384"/>
      <w:r>
        <w:rPr>
          <w:noProof/>
        </w:rPr>
        <w:drawing>
          <wp:anchor distT="0" distB="0" distL="114300" distR="114300" simplePos="0" relativeHeight="251673600" behindDoc="0" locked="0" layoutInCell="1" allowOverlap="1" wp14:anchorId="0C075F69" wp14:editId="31231582">
            <wp:simplePos x="0" y="0"/>
            <wp:positionH relativeFrom="column">
              <wp:posOffset>3400425</wp:posOffset>
            </wp:positionH>
            <wp:positionV relativeFrom="paragraph">
              <wp:posOffset>54610</wp:posOffset>
            </wp:positionV>
            <wp:extent cx="2026920" cy="1478280"/>
            <wp:effectExtent l="0" t="0" r="0" b="0"/>
            <wp:wrapSquare wrapText="bothSides"/>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9">
                      <a:extLst>
                        <a:ext uri="{28A0092B-C50C-407E-A947-70E740481C1C}">
                          <a14:useLocalDpi xmlns:a14="http://schemas.microsoft.com/office/drawing/2010/main" val="0"/>
                        </a:ext>
                      </a:extLst>
                    </a:blip>
                    <a:stretch>
                      <a:fillRect/>
                    </a:stretch>
                  </pic:blipFill>
                  <pic:spPr>
                    <a:xfrm>
                      <a:off x="0" y="0"/>
                      <a:ext cx="2026920" cy="1478280"/>
                    </a:xfrm>
                    <a:prstGeom prst="rect">
                      <a:avLst/>
                    </a:prstGeom>
                  </pic:spPr>
                </pic:pic>
              </a:graphicData>
            </a:graphic>
          </wp:anchor>
        </w:drawing>
      </w:r>
      <w:r>
        <w:t>Scrum</w:t>
      </w:r>
      <w:bookmarkEnd w:id="10"/>
      <w:bookmarkEnd w:id="11"/>
    </w:p>
    <w:p w14:paraId="0A24F3D7" w14:textId="40E49B5A" w:rsidR="003D15FD" w:rsidRDefault="000A6C91" w:rsidP="003D15FD">
      <w:pPr>
        <w:jc w:val="left"/>
      </w:pPr>
      <w:r>
        <w:rPr>
          <w:noProof/>
        </w:rPr>
        <w:pict w14:anchorId="3EABA0EC">
          <v:shapetype id="_x0000_t202" coordsize="21600,21600" o:spt="202" path="m,l,21600r21600,l21600,xe">
            <v:stroke joinstyle="miter"/>
            <v:path gradientshapeok="t" o:connecttype="rect"/>
          </v:shapetype>
          <v:shape id="Text Box 2" o:spid="_x0000_s1031" type="#_x0000_t202" style="position:absolute;margin-left:265.7pt;margin-top:96.25pt;width:155.6pt;height:21pt;z-index:251672576;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xrPLQIAAGQEAAAOAAAAZHJzL2Uyb0RvYy54bWysVMFu2zAMvQ/YPwi6L05SLNu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" stroked="f">
            <v:textbox style="mso-fit-shape-to-text:t" inset="0,0,0,0">
              <w:txbxContent>
                <w:p w14:paraId="07C52F86" w14:textId="53110E61" w:rsidR="000A6C91" w:rsidRPr="00190F72" w:rsidRDefault="000A6C91" w:rsidP="003D15FD">
                  <w:pPr>
                    <w:pStyle w:val="Caption"/>
                    <w:jc w:val="center"/>
                    <w:rPr>
                      <w:noProof/>
                      <w:color w:val="000000"/>
                    </w:rPr>
                  </w:pPr>
                  <w:r>
                    <w:t xml:space="preserve">Figure </w:t>
                  </w:r>
                  <w:fldSimple w:instr=" SEQ Figure \* ARABIC ">
                    <w:r w:rsidR="00CB21AB">
                      <w:rPr>
                        <w:noProof/>
                      </w:rPr>
                      <w:t>1</w:t>
                    </w:r>
                  </w:fldSimple>
                  <w:r>
                    <w:t>. Scrum Framework Diagram</w:t>
                  </w:r>
                </w:p>
              </w:txbxContent>
            </v:textbox>
            <w10:wrap type="square" anchorx="margin"/>
          </v:shape>
        </w:pict>
      </w:r>
      <w:r w:rsidR="003D15FD">
        <w:t>Of the many frameworks that use the Agile methodology, Scrum is probably the best known. Scrum has three main components; The Scrum Team, Scrum Events and Scrum Artefacts.</w:t>
      </w:r>
    </w:p>
    <w:p w14:paraId="46AB46D0" w14:textId="405B6751" w:rsidR="003D15FD" w:rsidRDefault="003D15FD" w:rsidP="003D15FD">
      <w:pPr>
        <w:pStyle w:val="Heading3"/>
      </w:pPr>
      <w:bookmarkStart w:id="12" w:name="_Toc27138440"/>
      <w:bookmarkStart w:id="13" w:name="_Toc33985385"/>
      <w:r>
        <w:t xml:space="preserve">The </w:t>
      </w:r>
      <w:r w:rsidRPr="007304BA">
        <w:t>Scrum</w:t>
      </w:r>
      <w:r>
        <w:t xml:space="preserve"> Team</w:t>
      </w:r>
      <w:bookmarkEnd w:id="12"/>
      <w:bookmarkEnd w:id="13"/>
    </w:p>
    <w:p w14:paraId="33C86CE2" w14:textId="77777777" w:rsidR="003D15FD" w:rsidRDefault="003D15FD" w:rsidP="003D15FD">
      <w:pPr>
        <w:jc w:val="left"/>
      </w:pPr>
      <w:r>
        <w:t>The Scrum Team is made up of the Product Owner, who is responsible for maximizing the value of the product, The Development Team who develop the product, and the Scrum Master, who is responsible for helping everyone comprehend the theory, practices, rules and values of Scrum.</w:t>
      </w:r>
    </w:p>
    <w:p w14:paraId="2B05F358" w14:textId="1389F598" w:rsidR="003D15FD" w:rsidRDefault="003D15FD" w:rsidP="003D15FD">
      <w:pPr>
        <w:pStyle w:val="Heading3"/>
      </w:pPr>
      <w:bookmarkStart w:id="14" w:name="_Toc27138441"/>
      <w:bookmarkStart w:id="15" w:name="_Toc33985386"/>
      <w:r>
        <w:t xml:space="preserve">Scrum </w:t>
      </w:r>
      <w:bookmarkEnd w:id="14"/>
      <w:r>
        <w:t>Artefacts</w:t>
      </w:r>
      <w:bookmarkEnd w:id="15"/>
    </w:p>
    <w:p w14:paraId="1E553742" w14:textId="77777777" w:rsidR="003D15FD" w:rsidRPr="007D0102" w:rsidRDefault="003D15FD" w:rsidP="003D15FD">
      <w:pPr>
        <w:rPr>
          <w:b/>
          <w:bCs/>
        </w:rPr>
      </w:pPr>
      <w:r w:rsidRPr="007D0102">
        <w:rPr>
          <w:b/>
          <w:bCs/>
        </w:rPr>
        <w:t>Product Backlog</w:t>
      </w:r>
    </w:p>
    <w:p w14:paraId="4635B2F9" w14:textId="77777777" w:rsidR="003D15FD" w:rsidRDefault="003D15FD" w:rsidP="003D15FD">
      <w:pPr>
        <w:jc w:val="left"/>
      </w:pPr>
      <w:r>
        <w:t>The Product Backlog is a list of everything that the team has identified as being needed in the product. It is the definitive source of requirements and any changes that need to be made to the product. It changes dynamically as the teams understanding of the product and its’ features evolve.</w:t>
      </w:r>
    </w:p>
    <w:p w14:paraId="151FC5B0" w14:textId="77777777" w:rsidR="003D15FD" w:rsidRPr="00B32C18" w:rsidRDefault="003D15FD" w:rsidP="003D15FD">
      <w:pPr>
        <w:rPr>
          <w:b/>
          <w:bCs/>
        </w:rPr>
      </w:pPr>
      <w:r w:rsidRPr="00B32C18">
        <w:rPr>
          <w:b/>
          <w:bCs/>
        </w:rPr>
        <w:t>Sprint Backlog</w:t>
      </w:r>
    </w:p>
    <w:p w14:paraId="397B54C4" w14:textId="0B4A31D8" w:rsidR="003D15FD" w:rsidRPr="003D15FD" w:rsidRDefault="003D15FD" w:rsidP="003D15FD">
      <w:pPr>
        <w:jc w:val="left"/>
      </w:pPr>
      <w:r>
        <w:t>The Sprint Backlog is a subset of the product backlog items that are to be implemented in a sprint. It identifies all the work that is needed to achieve the sprint goal.</w:t>
      </w:r>
    </w:p>
    <w:p w14:paraId="4C9FAFDE" w14:textId="2E9F89EF" w:rsidR="003D15FD" w:rsidRPr="00B32C18" w:rsidRDefault="003D15FD" w:rsidP="003D15FD">
      <w:pPr>
        <w:rPr>
          <w:b/>
          <w:bCs/>
        </w:rPr>
      </w:pPr>
      <w:r w:rsidRPr="00B32C18">
        <w:rPr>
          <w:b/>
          <w:bCs/>
        </w:rPr>
        <w:t>Increment</w:t>
      </w:r>
    </w:p>
    <w:p w14:paraId="252AA9B2" w14:textId="77777777" w:rsidR="003D15FD" w:rsidRDefault="003D15FD" w:rsidP="003D15FD">
      <w:pPr>
        <w:jc w:val="left"/>
      </w:pPr>
      <w:r>
        <w:t>The Increment is a sum of completed items from the product backlog of the current sprint and all previous Increments. Each item must meet the teams’ definition of done and must be in a useable condition.</w:t>
      </w:r>
    </w:p>
    <w:p w14:paraId="70BCE787" w14:textId="77777777" w:rsidR="003D15FD" w:rsidRDefault="003D15FD" w:rsidP="003D15FD">
      <w:pPr>
        <w:pStyle w:val="Heading3"/>
      </w:pPr>
      <w:bookmarkStart w:id="16" w:name="_Toc27138442"/>
      <w:bookmarkStart w:id="17" w:name="_Toc33985387"/>
      <w:r>
        <w:t>Scrum Events</w:t>
      </w:r>
      <w:bookmarkEnd w:id="16"/>
      <w:bookmarkEnd w:id="17"/>
    </w:p>
    <w:p w14:paraId="1A0B2C64" w14:textId="77777777" w:rsidR="003D15FD" w:rsidRDefault="003D15FD" w:rsidP="003D15FD">
      <w:pPr>
        <w:jc w:val="left"/>
      </w:pPr>
      <w:r>
        <w:t>There are five Scrum events used to create regularity and avoid unnecessary meetings. Each event is an opportunity to analyse and improve the process.</w:t>
      </w:r>
    </w:p>
    <w:p w14:paraId="39B2C608" w14:textId="77777777" w:rsidR="003D15FD" w:rsidRPr="00B32C18" w:rsidRDefault="003D15FD" w:rsidP="003D15FD">
      <w:pPr>
        <w:rPr>
          <w:b/>
          <w:bCs/>
        </w:rPr>
      </w:pPr>
      <w:r w:rsidRPr="00B32C18">
        <w:rPr>
          <w:b/>
          <w:bCs/>
        </w:rPr>
        <w:lastRenderedPageBreak/>
        <w:t>The Sprint</w:t>
      </w:r>
    </w:p>
    <w:p w14:paraId="1A63E23F" w14:textId="77777777" w:rsidR="003D15FD" w:rsidRDefault="003D15FD" w:rsidP="003D15FD">
      <w:pPr>
        <w:jc w:val="left"/>
      </w:pPr>
      <w:r>
        <w:t xml:space="preserve">The Scrum framework divides the development process into a set of time periods in which useable and potentially shippable products are delivered, known as sprints. The products’ features are broken down into separate tasks and added to the Product Backlog. The team decide what tasks are to be added to each sprint. </w:t>
      </w:r>
    </w:p>
    <w:p w14:paraId="04EB4D5A" w14:textId="77777777" w:rsidR="003D15FD" w:rsidRPr="006F30D2" w:rsidRDefault="003D15FD" w:rsidP="003D15FD">
      <w:pPr>
        <w:rPr>
          <w:b/>
          <w:bCs/>
        </w:rPr>
      </w:pPr>
      <w:r w:rsidRPr="006F30D2">
        <w:rPr>
          <w:b/>
          <w:bCs/>
        </w:rPr>
        <w:t>Sprint Planning</w:t>
      </w:r>
    </w:p>
    <w:p w14:paraId="52032D97" w14:textId="77777777" w:rsidR="003D15FD" w:rsidRDefault="003D15FD" w:rsidP="003D15FD">
      <w:pPr>
        <w:jc w:val="left"/>
      </w:pPr>
      <w:r>
        <w:t>A sprint begins by planning the work to be done and setting up goals. A detailed list of tasks is created and added to the Sprint Backlog.</w:t>
      </w:r>
    </w:p>
    <w:p w14:paraId="5EF8E706" w14:textId="77777777" w:rsidR="003D15FD" w:rsidRPr="006F30D2" w:rsidRDefault="003D15FD" w:rsidP="003D15FD">
      <w:pPr>
        <w:rPr>
          <w:b/>
          <w:bCs/>
        </w:rPr>
      </w:pPr>
      <w:r w:rsidRPr="006F30D2">
        <w:rPr>
          <w:b/>
          <w:bCs/>
        </w:rPr>
        <w:t>Daily Scrum</w:t>
      </w:r>
    </w:p>
    <w:p w14:paraId="3D0B4264" w14:textId="5BDEAFCE" w:rsidR="003D15FD" w:rsidRPr="003D15FD" w:rsidRDefault="003D15FD" w:rsidP="003D15FD">
      <w:pPr>
        <w:jc w:val="left"/>
      </w:pPr>
      <w:r>
        <w:t>Daily Scrum meetings are held to assess the progress of the team towards the sprint goals and to increase collaboration and performance.</w:t>
      </w:r>
    </w:p>
    <w:p w14:paraId="73FECE37" w14:textId="77777777" w:rsidR="003D15FD" w:rsidRPr="006F30D2" w:rsidRDefault="003D15FD" w:rsidP="003D15FD">
      <w:pPr>
        <w:rPr>
          <w:b/>
          <w:bCs/>
        </w:rPr>
      </w:pPr>
      <w:r w:rsidRPr="006F30D2">
        <w:rPr>
          <w:b/>
          <w:bCs/>
        </w:rPr>
        <w:t>Sprint Review</w:t>
      </w:r>
    </w:p>
    <w:p w14:paraId="113A16A9" w14:textId="77777777" w:rsidR="003D15FD" w:rsidRDefault="003D15FD" w:rsidP="003D15FD">
      <w:pPr>
        <w:jc w:val="left"/>
      </w:pPr>
      <w:r>
        <w:t>At the end of each sprint, a Sprint Review is held to gain feedback on what was achieved and to revise the Product Backlog.</w:t>
      </w:r>
    </w:p>
    <w:p w14:paraId="7C83FC7A" w14:textId="77777777" w:rsidR="003D15FD" w:rsidRPr="006F30D2" w:rsidRDefault="003D15FD" w:rsidP="003D15FD">
      <w:pPr>
        <w:rPr>
          <w:b/>
          <w:bCs/>
        </w:rPr>
      </w:pPr>
      <w:r w:rsidRPr="006F30D2">
        <w:rPr>
          <w:b/>
          <w:bCs/>
        </w:rPr>
        <w:t>Sprint Retrospective</w:t>
      </w:r>
    </w:p>
    <w:p w14:paraId="6E79BF2A" w14:textId="77777777" w:rsidR="003D15FD" w:rsidRDefault="003D15FD" w:rsidP="003D15FD">
      <w:pPr>
        <w:jc w:val="left"/>
      </w:pPr>
      <w:r>
        <w:t>A Sprint Retrospective is also held to enable the team to analyse their progress and suggest improvements that can be applied to the next sprint.</w:t>
      </w:r>
    </w:p>
    <w:p w14:paraId="5E813C4E" w14:textId="1723766E" w:rsidR="00B21156" w:rsidRDefault="00A017C1" w:rsidP="00B21156">
      <w:pPr>
        <w:pStyle w:val="Heading2"/>
      </w:pPr>
      <w:bookmarkStart w:id="18" w:name="_Toc33985388"/>
      <w:r>
        <w:t>Thesis Overview</w:t>
      </w:r>
      <w:bookmarkEnd w:id="18"/>
      <w:r w:rsidR="00282CC5">
        <w:t xml:space="preserve"> </w:t>
      </w:r>
    </w:p>
    <w:p w14:paraId="1EF36503" w14:textId="167AB787" w:rsidR="009E5077" w:rsidRPr="009E5077" w:rsidRDefault="009E5077" w:rsidP="009E5077">
      <w:r>
        <w:t>Briefly describe what each chapter deals with</w:t>
      </w:r>
      <w:r w:rsidR="004E1793">
        <w:t xml:space="preserve"> (should be done at the end)</w:t>
      </w:r>
      <w:r>
        <w:t>.</w:t>
      </w:r>
    </w:p>
    <w:p w14:paraId="7A76F469" w14:textId="77777777" w:rsidR="009E5077" w:rsidRPr="009E5077" w:rsidRDefault="009E5077" w:rsidP="009E5077">
      <w:pPr>
        <w:pStyle w:val="Heading2"/>
      </w:pPr>
      <w:bookmarkStart w:id="19" w:name="_Toc33985389"/>
      <w:r>
        <w:t>Summary</w:t>
      </w:r>
      <w:bookmarkEnd w:id="19"/>
    </w:p>
    <w:p w14:paraId="0133375F" w14:textId="4D3468E0" w:rsidR="002C770E" w:rsidRPr="002C770E" w:rsidRDefault="009E5077" w:rsidP="003D15FD">
      <w:r>
        <w:t>Summary of the present chapter.</w:t>
      </w:r>
    </w:p>
    <w:p w14:paraId="24DFF208" w14:textId="77777777" w:rsidR="00EE5E94" w:rsidRPr="00CC42C1" w:rsidRDefault="00EE5E94">
      <w:pPr>
        <w:pStyle w:val="Heading1"/>
        <w:rPr>
          <w:rFonts w:ascii="Times New Roman" w:hAnsi="Times New Roman"/>
          <w:sz w:val="36"/>
          <w:szCs w:val="36"/>
        </w:rPr>
      </w:pPr>
      <w:bookmarkStart w:id="20" w:name="_Toc33985390"/>
      <w:r w:rsidRPr="00CC42C1">
        <w:rPr>
          <w:rFonts w:ascii="Times New Roman" w:hAnsi="Times New Roman"/>
          <w:sz w:val="36"/>
          <w:szCs w:val="36"/>
        </w:rPr>
        <w:lastRenderedPageBreak/>
        <w:t>Literature Review</w:t>
      </w:r>
      <w:bookmarkEnd w:id="20"/>
      <w:r w:rsidRPr="00CC42C1">
        <w:rPr>
          <w:rFonts w:ascii="Times New Roman" w:hAnsi="Times New Roman"/>
          <w:sz w:val="36"/>
          <w:szCs w:val="36"/>
        </w:rPr>
        <w:t xml:space="preserve"> </w:t>
      </w:r>
    </w:p>
    <w:p w14:paraId="3E54F16D" w14:textId="77777777" w:rsidR="00946EF2" w:rsidRDefault="00946EF2" w:rsidP="00D70C64">
      <w:pPr>
        <w:pStyle w:val="Heading2"/>
      </w:pPr>
      <w:bookmarkStart w:id="21" w:name="_Toc33985391"/>
      <w:r>
        <w:t>Overview</w:t>
      </w:r>
      <w:bookmarkEnd w:id="21"/>
    </w:p>
    <w:p w14:paraId="5BBEC3BE" w14:textId="0E04084B" w:rsidR="00946EF2" w:rsidRPr="00946EF2" w:rsidRDefault="00946EF2" w:rsidP="00946EF2">
      <w:r>
        <w:t xml:space="preserve">Indicate the areas that you are investigating and relate these to the aim. Note that the number of areas (and, thus, corresponding subsections) will vary, depending on </w:t>
      </w:r>
      <w:r w:rsidR="003F251B">
        <w:t>what you are going to research</w:t>
      </w:r>
      <w:r>
        <w:t>.</w:t>
      </w:r>
      <w:r w:rsidR="003F251B">
        <w:t xml:space="preserve"> </w:t>
      </w:r>
    </w:p>
    <w:p w14:paraId="406829CA" w14:textId="77777777" w:rsidR="00E64F49" w:rsidRDefault="00E64F49" w:rsidP="00946EF2">
      <w:pPr>
        <w:pStyle w:val="Heading2"/>
      </w:pPr>
      <w:bookmarkStart w:id="22" w:name="_Toc33985392"/>
      <w:r>
        <w:t>Area 1</w:t>
      </w:r>
      <w:bookmarkEnd w:id="22"/>
    </w:p>
    <w:p w14:paraId="7717F515" w14:textId="77777777" w:rsidR="00E64F49" w:rsidRPr="00E64F49" w:rsidRDefault="00E64F49" w:rsidP="00E64F49">
      <w:r>
        <w:t>…</w:t>
      </w:r>
    </w:p>
    <w:p w14:paraId="6D222A80" w14:textId="77777777" w:rsidR="00D70C64" w:rsidRDefault="00946EF2" w:rsidP="00946EF2">
      <w:pPr>
        <w:pStyle w:val="Heading2"/>
      </w:pPr>
      <w:bookmarkStart w:id="23" w:name="_Toc33985393"/>
      <w:r>
        <w:t xml:space="preserve">Area </w:t>
      </w:r>
      <w:r w:rsidR="00E64F49">
        <w:t>2</w:t>
      </w:r>
      <w:bookmarkEnd w:id="23"/>
    </w:p>
    <w:p w14:paraId="52C564B7" w14:textId="77777777" w:rsidR="00E64F49" w:rsidRPr="00E64F49" w:rsidRDefault="00E64F49" w:rsidP="00E64F49">
      <w:r>
        <w:t>…</w:t>
      </w:r>
    </w:p>
    <w:p w14:paraId="79B58FD4" w14:textId="77777777" w:rsidR="00946EF2" w:rsidRDefault="00E64F49" w:rsidP="00946EF2">
      <w:pPr>
        <w:pStyle w:val="Heading2"/>
      </w:pPr>
      <w:bookmarkStart w:id="24" w:name="_Toc33985394"/>
      <w:r>
        <w:t>Area 3</w:t>
      </w:r>
      <w:bookmarkEnd w:id="24"/>
    </w:p>
    <w:p w14:paraId="455B9F91" w14:textId="77777777" w:rsidR="00E64F49" w:rsidRPr="00E64F49" w:rsidRDefault="00E64F49" w:rsidP="00E64F49">
      <w:r>
        <w:t>…</w:t>
      </w:r>
    </w:p>
    <w:p w14:paraId="670558B6" w14:textId="77777777" w:rsidR="0034458E" w:rsidRDefault="00E64F49" w:rsidP="00AE20F3">
      <w:pPr>
        <w:pStyle w:val="Heading2"/>
      </w:pPr>
      <w:bookmarkStart w:id="25" w:name="_Toc33985395"/>
      <w:r>
        <w:t>Summary</w:t>
      </w:r>
      <w:bookmarkEnd w:id="25"/>
    </w:p>
    <w:p w14:paraId="5329328E" w14:textId="77777777" w:rsidR="00A366B1" w:rsidRPr="00A366B1" w:rsidRDefault="006033BD" w:rsidP="00A366B1">
      <w:r>
        <w:t>Summarise your findings.</w:t>
      </w:r>
    </w:p>
    <w:p w14:paraId="6E8555C3" w14:textId="77777777" w:rsidR="003A6AD2" w:rsidRPr="003C79FB" w:rsidRDefault="00EE5E94" w:rsidP="003C79FB">
      <w:pPr>
        <w:pStyle w:val="Heading1"/>
        <w:jc w:val="left"/>
        <w:rPr>
          <w:sz w:val="36"/>
          <w:szCs w:val="36"/>
        </w:rPr>
      </w:pPr>
      <w:bookmarkStart w:id="26" w:name="_Toc33985396"/>
      <w:r w:rsidRPr="003C79FB">
        <w:rPr>
          <w:sz w:val="36"/>
          <w:szCs w:val="36"/>
        </w:rPr>
        <w:lastRenderedPageBreak/>
        <w:t>System Requirements and Specification</w:t>
      </w:r>
      <w:bookmarkEnd w:id="26"/>
    </w:p>
    <w:p w14:paraId="0C38146D" w14:textId="77777777" w:rsidR="00EE5E94" w:rsidRDefault="003A6AD2" w:rsidP="003A6AD2">
      <w:pPr>
        <w:pStyle w:val="Heading2"/>
        <w:rPr>
          <w:rFonts w:ascii="Times New Roman" w:hAnsi="Times New Roman"/>
        </w:rPr>
      </w:pPr>
      <w:r w:rsidRPr="00071B1C">
        <w:rPr>
          <w:rFonts w:ascii="Times New Roman" w:hAnsi="Times New Roman"/>
        </w:rPr>
        <w:tab/>
      </w:r>
      <w:bookmarkStart w:id="27" w:name="_Toc33985397"/>
      <w:r w:rsidR="00117080" w:rsidRPr="00071B1C">
        <w:rPr>
          <w:rFonts w:ascii="Times New Roman" w:hAnsi="Times New Roman"/>
        </w:rPr>
        <w:t>Overview</w:t>
      </w:r>
      <w:bookmarkEnd w:id="27"/>
    </w:p>
    <w:p w14:paraId="5FCF1662" w14:textId="048083A7" w:rsidR="00AF3EC8" w:rsidRDefault="00AF3EC8" w:rsidP="00AF3EC8">
      <w:r>
        <w:t xml:space="preserve">The aim of this project is to develop a Web-based, user-friendly application that provides students with a platform on which they can collaborate in order to prepare for their assignments or to further their understanding of a certain module, enquire other students and/or collaborators for assistance and to provide assistance for those in need of it. The application </w:t>
      </w:r>
      <w:commentRangeStart w:id="28"/>
      <w:r>
        <w:t>ha</w:t>
      </w:r>
      <w:commentRangeEnd w:id="28"/>
      <w:r w:rsidRPr="00AF3EC8">
        <w:commentReference w:id="28"/>
      </w:r>
      <w:r>
        <w:t xml:space="preserve">s features closely resembling those of a social network to avail of the boons those networks have that enable efficient and fast communication – such as chats and private collaborations created by students themselves. However, to alleviate the drawbacks of social networks, such as sharing unnecessary information, certain barriers are imposed by the application itself, for example, restricting chats to those users who are either part of a same collaboration group or have added each other as collaborators. </w:t>
      </w:r>
    </w:p>
    <w:p w14:paraId="269AA7D0" w14:textId="77777777" w:rsidR="00AF3EC8" w:rsidRDefault="00AF3EC8" w:rsidP="00AF3EC8">
      <w:r>
        <w:t>Based on the literature review and preliminary survey conducted, a certain set has been agreed upon. Some of those features are available for both non-signed-up users and signed-up users, while others are restricted for signed-up users only. The features available for both non-signed-up and signed-up users are:</w:t>
      </w:r>
    </w:p>
    <w:p w14:paraId="162493DB" w14:textId="77777777" w:rsidR="00AF3EC8" w:rsidRDefault="00AF3EC8" w:rsidP="00AF3EC8">
      <w:r>
        <w:t>Public forum with automatic tagging system –will be able to browse the forum, search for specific questions by area as denoted by tags and, if a user is a signed-up user who is also logged in, will be able to create a new question and/or reply to other questions, as well as either upvoting or downvoting other questions and replies.</w:t>
      </w:r>
    </w:p>
    <w:p w14:paraId="1449025E" w14:textId="77777777" w:rsidR="00AF3EC8" w:rsidRDefault="00AF3EC8" w:rsidP="00AF3EC8">
      <w:r>
        <w:t>The features available for signed-up users exclusively are:</w:t>
      </w:r>
    </w:p>
    <w:p w14:paraId="4FEC8067" w14:textId="77777777" w:rsidR="00AF3EC8" w:rsidRDefault="00AF3EC8" w:rsidP="00AF3EC8">
      <w:r>
        <w:t>Profile management – the users may review their profile, change their profile settings, add or remove information, as well as see their most recent questions, responses and most upvoted responses.</w:t>
      </w:r>
    </w:p>
    <w:p w14:paraId="3F06C85C" w14:textId="77777777" w:rsidR="00AF3EC8" w:rsidRDefault="00AF3EC8" w:rsidP="00AF3EC8">
      <w:r>
        <w:t>Add new collaborators to work together –the users may send collaboration requests to other users, which may be found through public forum using their username or by searching for a user using either their username or the optional details a user might have provided, such as institution name.</w:t>
      </w:r>
    </w:p>
    <w:p w14:paraId="02413C34" w14:textId="77777777" w:rsidR="00AF3EC8" w:rsidRDefault="00AF3EC8" w:rsidP="00AF3EC8">
      <w:r>
        <w:t>Instant messaging between collaborators – the users may send messages to other users, provided that they have added each other as collaborators.</w:t>
      </w:r>
    </w:p>
    <w:p w14:paraId="1BAF5502" w14:textId="77777777" w:rsidR="00AF3EC8" w:rsidRDefault="00AF3EC8" w:rsidP="00AF3EC8">
      <w:r>
        <w:lastRenderedPageBreak/>
        <w:t>Private collaborations – the users may create private collaboration groups with one or more users, provided that the user who created a group and the user who is invited to the group have added each other as collaborators. Private collaboration groups provide all members of the group with private group chat, private forum and exam preparation tools (discussed in the next bullet point).</w:t>
      </w:r>
    </w:p>
    <w:p w14:paraId="305CF776" w14:textId="77777777" w:rsidR="00AF3EC8" w:rsidRDefault="00AF3EC8" w:rsidP="00AF3EC8">
      <w:r>
        <w:t>Exam preparation tools – the users may upload a PDF document with the exam questions they wish to prepare for; the questions will be extracted from the PDF, and a private real-time workspace will be available for use.</w:t>
      </w:r>
    </w:p>
    <w:p w14:paraId="2FAF18B6" w14:textId="77777777" w:rsidR="00535D20" w:rsidRPr="00071B1C" w:rsidRDefault="00535D20" w:rsidP="00535D20">
      <w:pPr>
        <w:pStyle w:val="Heading2"/>
        <w:rPr>
          <w:rFonts w:ascii="Times New Roman" w:hAnsi="Times New Roman"/>
        </w:rPr>
      </w:pPr>
      <w:bookmarkStart w:id="29" w:name="_Toc33985398"/>
      <w:r w:rsidRPr="00071B1C">
        <w:rPr>
          <w:rFonts w:ascii="Times New Roman" w:hAnsi="Times New Roman"/>
        </w:rPr>
        <w:t>Use Cases</w:t>
      </w:r>
      <w:bookmarkEnd w:id="29"/>
      <w:r w:rsidRPr="00071B1C">
        <w:rPr>
          <w:rFonts w:ascii="Times New Roman" w:hAnsi="Times New Roman"/>
        </w:rPr>
        <w:t xml:space="preserve"> </w:t>
      </w:r>
    </w:p>
    <w:p w14:paraId="51663780" w14:textId="77777777" w:rsidR="00AF3EC8" w:rsidRPr="00151DE9" w:rsidRDefault="00AF3EC8" w:rsidP="00AF3EC8">
      <w:r>
        <w:t xml:space="preserve">Each feature described above has been warranted a separate use case, with some minor adjustments: </w:t>
      </w:r>
    </w:p>
    <w:p w14:paraId="596BF9D2" w14:textId="77777777" w:rsidR="00AF3EC8" w:rsidRDefault="00AF3EC8" w:rsidP="00AF3EC8">
      <w:r>
        <w:t xml:space="preserve">Sign-up and login were merged into </w:t>
      </w:r>
      <w:proofErr w:type="gramStart"/>
      <w:r>
        <w:t>a single use</w:t>
      </w:r>
      <w:proofErr w:type="gramEnd"/>
      <w:r>
        <w:t xml:space="preserve"> case, as their functionality is closely related, </w:t>
      </w:r>
      <w:commentRangeStart w:id="30"/>
      <w:r>
        <w:t>while being too slim to be given separate use case.</w:t>
      </w:r>
      <w:commentRangeEnd w:id="30"/>
      <w:r w:rsidRPr="00AF3EC8">
        <w:commentReference w:id="30"/>
      </w:r>
    </w:p>
    <w:p w14:paraId="1E5BE2B4" w14:textId="77777777" w:rsidR="00AF3EC8" w:rsidRDefault="00AF3EC8" w:rsidP="00AF3EC8">
      <w:r>
        <w:t>Instant messaging is present in use cases for both personal and group collaboration systems and has not been given a separate use case due to being too small to warrant one.</w:t>
      </w:r>
    </w:p>
    <w:p w14:paraId="29BE7A8D" w14:textId="7162AC34" w:rsidR="00AF3EC8" w:rsidRDefault="00AF3EC8" w:rsidP="00AF3EC8">
      <w:r>
        <w:t>Certain features are available to all users, irrespective of whether they signed-up or not; for features that are available for both types of users, a use case diagram will have two user actors, an Unregistered User/Non-signed-up user and a Signed-up User. Signed-up user extends from an Unregistered user, with implied meaning that all features available for Unregistered users are implicitly available for Signed-up users. For use cases where no Unregistered users are present, the implied meaning is that the feature is available for Signed-up users only. In addition to the abovementioned, signed-up users who are part of a group collaboration might take on the role of a group administrator, which has extended control over the group collaboration.</w:t>
      </w:r>
    </w:p>
    <w:p w14:paraId="382A3870" w14:textId="77777777" w:rsidR="00AF3EC8" w:rsidRDefault="00AF3EC8">
      <w:pPr>
        <w:spacing w:before="0" w:after="0" w:line="240" w:lineRule="auto"/>
        <w:jc w:val="left"/>
        <w:rPr>
          <w:rFonts w:ascii="Arial" w:hAnsi="Arial"/>
          <w:sz w:val="24"/>
        </w:rPr>
      </w:pPr>
      <w:r>
        <w:br w:type="page"/>
      </w:r>
    </w:p>
    <w:p w14:paraId="0B7031DE" w14:textId="3A870CA1" w:rsidR="00AF3EC8" w:rsidRDefault="000A6C91" w:rsidP="00AF3EC8">
      <w:pPr>
        <w:pStyle w:val="Heading3"/>
      </w:pPr>
      <w:bookmarkStart w:id="31" w:name="_Toc33985399"/>
      <w:r>
        <w:rPr>
          <w:noProof/>
        </w:rPr>
        <w:lastRenderedPageBreak/>
        <w:pict w14:anchorId="22A05FA8">
          <v:shape id="_x0000_s1027" type="#_x0000_t202" style="position:absolute;left:0;text-align:left;margin-left:0;margin-top:244.4pt;width:427.5pt;height:12.75pt;z-index:251663360;mso-position-horizontal-relative:text;mso-position-vertical-relative:text" stroked="f">
            <v:textbox inset="0,0,0,0">
              <w:txbxContent>
                <w:p w14:paraId="7D828020" w14:textId="016E1BDF" w:rsidR="000A6C91" w:rsidRPr="00720315" w:rsidRDefault="000A6C91" w:rsidP="009140FF">
                  <w:pPr>
                    <w:pStyle w:val="Caption"/>
                    <w:rPr>
                      <w:rFonts w:ascii="Times New Roman" w:eastAsia="Times New Roman" w:hAnsi="Times New Roman" w:cs="Times New Roman"/>
                      <w:noProof/>
                      <w:szCs w:val="20"/>
                      <w:lang w:val="en-GB"/>
                    </w:rPr>
                  </w:pPr>
                  <w:r>
                    <w:t xml:space="preserve">Figure </w:t>
                  </w:r>
                  <w:fldSimple w:instr=" SEQ Figure \* ARABIC ">
                    <w:r w:rsidR="00CB21AB">
                      <w:rPr>
                        <w:noProof/>
                      </w:rPr>
                      <w:t>2</w:t>
                    </w:r>
                  </w:fldSimple>
                  <w:r>
                    <w:t>. Login System</w:t>
                  </w:r>
                </w:p>
              </w:txbxContent>
            </v:textbox>
            <w10:wrap type="square"/>
          </v:shape>
        </w:pict>
      </w:r>
      <w:r w:rsidR="008A7447" w:rsidRPr="009140FF">
        <w:rPr>
          <w:noProof/>
        </w:rPr>
        <w:drawing>
          <wp:anchor distT="0" distB="0" distL="114300" distR="114300" simplePos="0" relativeHeight="251658240" behindDoc="0" locked="0" layoutInCell="1" allowOverlap="1" wp14:anchorId="708A119D" wp14:editId="639FE364">
            <wp:simplePos x="0" y="0"/>
            <wp:positionH relativeFrom="column">
              <wp:posOffset>0</wp:posOffset>
            </wp:positionH>
            <wp:positionV relativeFrom="paragraph">
              <wp:posOffset>339725</wp:posOffset>
            </wp:positionV>
            <wp:extent cx="5429250" cy="27927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9250" cy="2792730"/>
                    </a:xfrm>
                    <a:prstGeom prst="rect">
                      <a:avLst/>
                    </a:prstGeom>
                  </pic:spPr>
                </pic:pic>
              </a:graphicData>
            </a:graphic>
            <wp14:sizeRelH relativeFrom="margin">
              <wp14:pctWidth>0</wp14:pctWidth>
            </wp14:sizeRelH>
            <wp14:sizeRelV relativeFrom="margin">
              <wp14:pctHeight>0</wp14:pctHeight>
            </wp14:sizeRelV>
          </wp:anchor>
        </w:drawing>
      </w:r>
      <w:r w:rsidR="00AF3EC8">
        <w:t>Login System</w:t>
      </w:r>
      <w:bookmarkEnd w:id="31"/>
    </w:p>
    <w:p w14:paraId="2AFDB821" w14:textId="62A5E0F0" w:rsidR="00AF3EC8" w:rsidRDefault="009140FF" w:rsidP="00AF3EC8">
      <w:r w:rsidRPr="009140FF">
        <w:rPr>
          <w:noProof/>
        </w:rPr>
        <w:t xml:space="preserve"> </w:t>
      </w:r>
      <w:r w:rsidR="00AF3EC8">
        <w:t xml:space="preserve">This use case describes a sequence of steps to be performed when user wishes to login into existing account, with user proceeding as follows: </w:t>
      </w:r>
    </w:p>
    <w:p w14:paraId="628D834F" w14:textId="4D3C06DA" w:rsidR="00AF3EC8" w:rsidRDefault="00AF3EC8" w:rsidP="00ED30C7">
      <w:pPr>
        <w:pStyle w:val="ListParagraph"/>
        <w:numPr>
          <w:ilvl w:val="0"/>
          <w:numId w:val="4"/>
        </w:numPr>
      </w:pPr>
      <w:r>
        <w:t>Click on ‘username’ field and enter their username;</w:t>
      </w:r>
    </w:p>
    <w:p w14:paraId="69F345D0" w14:textId="1940B5C1" w:rsidR="00AF3EC8" w:rsidRDefault="00AF3EC8" w:rsidP="00ED30C7">
      <w:pPr>
        <w:pStyle w:val="ListParagraph"/>
        <w:numPr>
          <w:ilvl w:val="0"/>
          <w:numId w:val="4"/>
        </w:numPr>
      </w:pPr>
      <w:r>
        <w:t>Click on ‘password’ field and enter their password;</w:t>
      </w:r>
    </w:p>
    <w:p w14:paraId="34CA2DC8" w14:textId="5594467E" w:rsidR="00AF3EC8" w:rsidRDefault="00AF3EC8" w:rsidP="00ED30C7">
      <w:pPr>
        <w:pStyle w:val="ListParagraph"/>
        <w:numPr>
          <w:ilvl w:val="0"/>
          <w:numId w:val="4"/>
        </w:numPr>
      </w:pPr>
      <w:r>
        <w:t>Click on ‘login’ button, which will trigger a login request to the server.</w:t>
      </w:r>
    </w:p>
    <w:p w14:paraId="4B4B16BD" w14:textId="77777777" w:rsidR="00AF3EC8" w:rsidRDefault="00AF3EC8" w:rsidP="00AF3EC8">
      <w:r>
        <w:t>The alternative scenarios would arise from a combination of username or password being invalid or an internal server error, and can be summarized as follows:</w:t>
      </w:r>
    </w:p>
    <w:p w14:paraId="1AB43CA2" w14:textId="0B7FECC1" w:rsidR="00AF3EC8" w:rsidRDefault="00AF3EC8" w:rsidP="00ED30C7">
      <w:pPr>
        <w:pStyle w:val="ListParagraph"/>
        <w:numPr>
          <w:ilvl w:val="0"/>
          <w:numId w:val="5"/>
        </w:numPr>
      </w:pPr>
      <w:r>
        <w:t>Alternative scenario point 1: The user with the submitted username either does not exist:</w:t>
      </w:r>
    </w:p>
    <w:p w14:paraId="0F86E2E1" w14:textId="5D786A74" w:rsidR="00AF3EC8" w:rsidRDefault="00AF3EC8" w:rsidP="00ED30C7">
      <w:pPr>
        <w:pStyle w:val="ListParagraph"/>
        <w:numPr>
          <w:ilvl w:val="0"/>
          <w:numId w:val="6"/>
        </w:numPr>
      </w:pPr>
      <w:r>
        <w:t>Display error message and go back to step 1.</w:t>
      </w:r>
    </w:p>
    <w:p w14:paraId="44BA84EA" w14:textId="4FEAF7C5" w:rsidR="00AF3EC8" w:rsidRDefault="00AF3EC8" w:rsidP="00ED30C7">
      <w:pPr>
        <w:pStyle w:val="ListParagraph"/>
        <w:numPr>
          <w:ilvl w:val="0"/>
          <w:numId w:val="5"/>
        </w:numPr>
      </w:pPr>
      <w:r>
        <w:t>Alternative scenario point 2: The combination of username and password does not match:</w:t>
      </w:r>
    </w:p>
    <w:p w14:paraId="4289E12B" w14:textId="1F77C9BD" w:rsidR="00AF3EC8" w:rsidRDefault="00AF3EC8" w:rsidP="00ED30C7">
      <w:pPr>
        <w:pStyle w:val="ListParagraph"/>
        <w:numPr>
          <w:ilvl w:val="0"/>
          <w:numId w:val="7"/>
        </w:numPr>
      </w:pPr>
      <w:r>
        <w:t>Display error message and go back to step 1.</w:t>
      </w:r>
    </w:p>
    <w:p w14:paraId="3E90187F" w14:textId="7D740481" w:rsidR="00AF3EC8" w:rsidRDefault="00AF3EC8" w:rsidP="00ED30C7">
      <w:pPr>
        <w:pStyle w:val="ListParagraph"/>
        <w:numPr>
          <w:ilvl w:val="0"/>
          <w:numId w:val="5"/>
        </w:numPr>
      </w:pPr>
      <w:r>
        <w:t>Alternative scenario point 3: The server has encountered an internal error that prevented it from fulfilling the request:</w:t>
      </w:r>
    </w:p>
    <w:p w14:paraId="486B788D" w14:textId="300157B0" w:rsidR="00AF3EC8" w:rsidRDefault="00AF3EC8" w:rsidP="00ED30C7">
      <w:pPr>
        <w:pStyle w:val="ListParagraph"/>
        <w:numPr>
          <w:ilvl w:val="0"/>
          <w:numId w:val="8"/>
        </w:numPr>
      </w:pPr>
      <w:r>
        <w:t>Display error message and prompt user to try again later, which would return user to step 1.</w:t>
      </w:r>
    </w:p>
    <w:p w14:paraId="6308DDE0" w14:textId="77777777" w:rsidR="009140FF" w:rsidRDefault="009140FF">
      <w:pPr>
        <w:spacing w:before="0" w:after="0" w:line="240" w:lineRule="auto"/>
        <w:jc w:val="left"/>
        <w:rPr>
          <w:rFonts w:ascii="Arial" w:hAnsi="Arial"/>
          <w:sz w:val="24"/>
        </w:rPr>
      </w:pPr>
      <w:r>
        <w:br w:type="page"/>
      </w:r>
    </w:p>
    <w:p w14:paraId="01240BDE" w14:textId="7281FAED" w:rsidR="00AF3EC8" w:rsidRDefault="00AF3EC8" w:rsidP="00AF3EC8">
      <w:pPr>
        <w:pStyle w:val="Heading3"/>
      </w:pPr>
      <w:bookmarkStart w:id="32" w:name="_Toc33985400"/>
      <w:r>
        <w:lastRenderedPageBreak/>
        <w:t>Sign-up System</w:t>
      </w:r>
      <w:bookmarkEnd w:id="32"/>
    </w:p>
    <w:p w14:paraId="619E1817" w14:textId="11434D11" w:rsidR="00AF3EC8" w:rsidRDefault="000A6C91" w:rsidP="00AF3EC8">
      <w:r>
        <w:rPr>
          <w:noProof/>
        </w:rPr>
        <w:pict w14:anchorId="17F586BE">
          <v:shape id="_x0000_s1028" type="#_x0000_t202" style="position:absolute;left:0;text-align:left;margin-left:0;margin-top:205.5pt;width:427.5pt;height:.05pt;z-index:251666432;mso-position-horizontal-relative:text;mso-position-vertical-relative:text" stroked="f">
            <v:textbox style="mso-next-textbox:#_x0000_s1028;mso-fit-shape-to-text:t" inset="0,0,0,0">
              <w:txbxContent>
                <w:p w14:paraId="413EDBB3" w14:textId="348F22E8" w:rsidR="000A6C91" w:rsidRPr="009A6138" w:rsidRDefault="000A6C91" w:rsidP="008A7447">
                  <w:pPr>
                    <w:pStyle w:val="Caption"/>
                    <w:rPr>
                      <w:rFonts w:ascii="Times New Roman" w:eastAsia="Times New Roman" w:hAnsi="Times New Roman" w:cs="Times New Roman"/>
                      <w:szCs w:val="20"/>
                      <w:lang w:val="en-GB"/>
                    </w:rPr>
                  </w:pPr>
                  <w:r>
                    <w:t xml:space="preserve">Figure </w:t>
                  </w:r>
                  <w:fldSimple w:instr=" SEQ Figure \* ARABIC ">
                    <w:r w:rsidR="00CB21AB">
                      <w:rPr>
                        <w:noProof/>
                      </w:rPr>
                      <w:t>3</w:t>
                    </w:r>
                  </w:fldSimple>
                  <w:r>
                    <w:t>. Sign-up System</w:t>
                  </w:r>
                </w:p>
              </w:txbxContent>
            </v:textbox>
            <w10:wrap type="square"/>
          </v:shape>
        </w:pict>
      </w:r>
      <w:r w:rsidR="008A7447" w:rsidRPr="008A7447">
        <w:rPr>
          <w:noProof/>
        </w:rPr>
        <w:drawing>
          <wp:anchor distT="0" distB="0" distL="114300" distR="114300" simplePos="0" relativeHeight="251664384" behindDoc="0" locked="0" layoutInCell="1" allowOverlap="1" wp14:anchorId="3D11F824" wp14:editId="7EBC5ECE">
            <wp:simplePos x="0" y="0"/>
            <wp:positionH relativeFrom="column">
              <wp:posOffset>0</wp:posOffset>
            </wp:positionH>
            <wp:positionV relativeFrom="paragraph">
              <wp:posOffset>38735</wp:posOffset>
            </wp:positionV>
            <wp:extent cx="5429250" cy="25139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29250" cy="2513965"/>
                    </a:xfrm>
                    <a:prstGeom prst="rect">
                      <a:avLst/>
                    </a:prstGeom>
                  </pic:spPr>
                </pic:pic>
              </a:graphicData>
            </a:graphic>
          </wp:anchor>
        </w:drawing>
      </w:r>
      <w:r w:rsidR="00AF3EC8">
        <w:t xml:space="preserve">This use case describes a sequence of steps to be performed when user wishes to sign up for a new account, with user proceeding as follows: </w:t>
      </w:r>
    </w:p>
    <w:p w14:paraId="58A6A14C" w14:textId="77777777" w:rsidR="00AF3EC8" w:rsidRDefault="00AF3EC8" w:rsidP="00ED30C7">
      <w:pPr>
        <w:pStyle w:val="ListParagraph"/>
        <w:numPr>
          <w:ilvl w:val="0"/>
          <w:numId w:val="9"/>
        </w:numPr>
      </w:pPr>
      <w:r>
        <w:t>Click on ‘sign-up’ button;</w:t>
      </w:r>
    </w:p>
    <w:p w14:paraId="0B86BA01" w14:textId="0B51A0CD" w:rsidR="00AF3EC8" w:rsidRDefault="00AF3EC8" w:rsidP="00ED30C7">
      <w:pPr>
        <w:pStyle w:val="ListParagraph"/>
        <w:numPr>
          <w:ilvl w:val="0"/>
          <w:numId w:val="9"/>
        </w:numPr>
      </w:pPr>
      <w:r>
        <w:t>Click on ‘username’ field and enter the username that user wants to be identified with;</w:t>
      </w:r>
    </w:p>
    <w:p w14:paraId="4A9A603A" w14:textId="0D3961C9" w:rsidR="00AF3EC8" w:rsidRDefault="00AF3EC8" w:rsidP="00ED30C7">
      <w:pPr>
        <w:pStyle w:val="ListParagraph"/>
        <w:numPr>
          <w:ilvl w:val="0"/>
          <w:numId w:val="9"/>
        </w:numPr>
      </w:pPr>
      <w:r>
        <w:t>Click on ‘password’ field and enter the password user wants to have for their account;</w:t>
      </w:r>
    </w:p>
    <w:p w14:paraId="1F6A5CD3" w14:textId="0B9947AD" w:rsidR="00AF3EC8" w:rsidRDefault="00AF3EC8" w:rsidP="00ED30C7">
      <w:pPr>
        <w:pStyle w:val="ListParagraph"/>
        <w:numPr>
          <w:ilvl w:val="0"/>
          <w:numId w:val="9"/>
        </w:numPr>
      </w:pPr>
      <w:r>
        <w:t>Click on ‘repeat password’ field and repeat the password entered in step 3.;</w:t>
      </w:r>
    </w:p>
    <w:p w14:paraId="4E77D6A1" w14:textId="704BBA21" w:rsidR="00AF3EC8" w:rsidRDefault="00AF3EC8" w:rsidP="00ED30C7">
      <w:pPr>
        <w:pStyle w:val="ListParagraph"/>
        <w:numPr>
          <w:ilvl w:val="0"/>
          <w:numId w:val="9"/>
        </w:numPr>
      </w:pPr>
      <w:r>
        <w:t>Click on ‘email’ password field and enter the email user wants to be associated with their account;</w:t>
      </w:r>
    </w:p>
    <w:p w14:paraId="6671BF5E" w14:textId="68F44BDC" w:rsidR="00AF3EC8" w:rsidRDefault="00AF3EC8" w:rsidP="00ED30C7">
      <w:pPr>
        <w:pStyle w:val="ListParagraph"/>
        <w:numPr>
          <w:ilvl w:val="0"/>
          <w:numId w:val="9"/>
        </w:numPr>
      </w:pPr>
      <w:r>
        <w:t>Click on ‘submit’ button, which will trigger a sign-up request to the server;</w:t>
      </w:r>
    </w:p>
    <w:p w14:paraId="34C77408" w14:textId="2C650283" w:rsidR="00AF3EC8" w:rsidRDefault="00AF3EC8" w:rsidP="00ED30C7">
      <w:pPr>
        <w:pStyle w:val="ListParagraph"/>
        <w:numPr>
          <w:ilvl w:val="0"/>
          <w:numId w:val="9"/>
        </w:numPr>
      </w:pPr>
      <w:r>
        <w:t>The user will be prompted to either share optional information about themselves and proceed to the steps outlined in 7a or to proceed to step 7b:</w:t>
      </w:r>
    </w:p>
    <w:p w14:paraId="62BB2C8C" w14:textId="5974BDE0" w:rsidR="00AF3EC8" w:rsidRDefault="00AF3EC8" w:rsidP="00ED30C7">
      <w:pPr>
        <w:pStyle w:val="ListParagraph"/>
        <w:numPr>
          <w:ilvl w:val="1"/>
          <w:numId w:val="9"/>
        </w:numPr>
      </w:pPr>
      <w:r>
        <w:t>If the user decides to share additional information:</w:t>
      </w:r>
    </w:p>
    <w:p w14:paraId="41A8E84D" w14:textId="5DCEDB1A" w:rsidR="00AF3EC8" w:rsidRDefault="00AF3EC8" w:rsidP="00ED30C7">
      <w:pPr>
        <w:pStyle w:val="ListParagraph"/>
        <w:numPr>
          <w:ilvl w:val="2"/>
          <w:numId w:val="9"/>
        </w:numPr>
      </w:pPr>
      <w:r>
        <w:t>Click on ‘name’ and enter their name;</w:t>
      </w:r>
    </w:p>
    <w:p w14:paraId="07E4ABF7" w14:textId="1FDABB65" w:rsidR="00AF3EC8" w:rsidRDefault="00AF3EC8" w:rsidP="00ED30C7">
      <w:pPr>
        <w:pStyle w:val="ListParagraph"/>
        <w:numPr>
          <w:ilvl w:val="2"/>
          <w:numId w:val="9"/>
        </w:numPr>
      </w:pPr>
      <w:r>
        <w:t>Click on ‘surname’ and enter their surname;</w:t>
      </w:r>
    </w:p>
    <w:p w14:paraId="6AA5DBF9" w14:textId="6D1B94BB" w:rsidR="00AF3EC8" w:rsidRDefault="00AF3EC8" w:rsidP="00ED30C7">
      <w:pPr>
        <w:pStyle w:val="ListParagraph"/>
        <w:numPr>
          <w:ilvl w:val="2"/>
          <w:numId w:val="9"/>
        </w:numPr>
      </w:pPr>
      <w:r>
        <w:t>Click on ‘gender’ and enter their gender;</w:t>
      </w:r>
    </w:p>
    <w:p w14:paraId="77F4D6F7" w14:textId="0CB4CFFA" w:rsidR="00AF3EC8" w:rsidRDefault="00AF3EC8" w:rsidP="00ED30C7">
      <w:pPr>
        <w:pStyle w:val="ListParagraph"/>
        <w:numPr>
          <w:ilvl w:val="2"/>
          <w:numId w:val="9"/>
        </w:numPr>
      </w:pPr>
      <w:r>
        <w:t>Click on ‘institution’ and enter their institution;</w:t>
      </w:r>
    </w:p>
    <w:p w14:paraId="06E7B712" w14:textId="18334686" w:rsidR="00AF3EC8" w:rsidRDefault="00AF3EC8" w:rsidP="00ED30C7">
      <w:pPr>
        <w:pStyle w:val="ListParagraph"/>
        <w:numPr>
          <w:ilvl w:val="2"/>
          <w:numId w:val="9"/>
        </w:numPr>
      </w:pPr>
      <w:r>
        <w:t>Click on ‘finish registration’ button, which triggers a request to the server;</w:t>
      </w:r>
    </w:p>
    <w:p w14:paraId="0266F267" w14:textId="3390E8F0" w:rsidR="00AF3EC8" w:rsidRDefault="00AF3EC8" w:rsidP="00ED30C7">
      <w:pPr>
        <w:pStyle w:val="ListParagraph"/>
        <w:numPr>
          <w:ilvl w:val="1"/>
          <w:numId w:val="9"/>
        </w:numPr>
      </w:pPr>
      <w:r>
        <w:t>If the user decides not to share additional information:</w:t>
      </w:r>
    </w:p>
    <w:p w14:paraId="426E0A1F" w14:textId="3D9983B4" w:rsidR="00AF3EC8" w:rsidRDefault="00AF3EC8" w:rsidP="00ED30C7">
      <w:pPr>
        <w:pStyle w:val="ListParagraph"/>
        <w:numPr>
          <w:ilvl w:val="0"/>
          <w:numId w:val="10"/>
        </w:numPr>
      </w:pPr>
      <w:r>
        <w:t>Click on ‘finish registration’ button, which triggers a request to the server.</w:t>
      </w:r>
    </w:p>
    <w:p w14:paraId="128723A7" w14:textId="69CB142F" w:rsidR="00AF3EC8" w:rsidRDefault="00AF3EC8" w:rsidP="009140FF">
      <w:r>
        <w:t>The alternative scenarios would arise from mandatory user data being invalid or due to an internal server error and can be summarized as follows:</w:t>
      </w:r>
    </w:p>
    <w:p w14:paraId="656F86B9" w14:textId="532C3F53" w:rsidR="00AF3EC8" w:rsidRDefault="00AF3EC8" w:rsidP="00ED30C7">
      <w:pPr>
        <w:pStyle w:val="ListParagraph"/>
        <w:numPr>
          <w:ilvl w:val="0"/>
          <w:numId w:val="11"/>
        </w:numPr>
      </w:pPr>
      <w:r>
        <w:t>Alternative scenario point 1: The server has encountered an internal server error that prevented it from redirecting user to the sign-up page:</w:t>
      </w:r>
    </w:p>
    <w:p w14:paraId="029044DF" w14:textId="10AB8246" w:rsidR="00AF3EC8" w:rsidRDefault="00AF3EC8" w:rsidP="00ED30C7">
      <w:pPr>
        <w:pStyle w:val="ListParagraph"/>
        <w:numPr>
          <w:ilvl w:val="1"/>
          <w:numId w:val="11"/>
        </w:numPr>
      </w:pPr>
      <w:r>
        <w:t>Display error message and prompt user to try again later, which would return them to step 1.</w:t>
      </w:r>
    </w:p>
    <w:p w14:paraId="73AED46F" w14:textId="0F8E900A" w:rsidR="00AF3EC8" w:rsidRDefault="00AF3EC8" w:rsidP="00ED30C7">
      <w:pPr>
        <w:pStyle w:val="ListParagraph"/>
        <w:numPr>
          <w:ilvl w:val="0"/>
          <w:numId w:val="11"/>
        </w:numPr>
      </w:pPr>
      <w:r>
        <w:lastRenderedPageBreak/>
        <w:t>Alternative scenario point 2: The username field is invalid:</w:t>
      </w:r>
    </w:p>
    <w:p w14:paraId="151893BA" w14:textId="4999E84A" w:rsidR="00AF3EC8" w:rsidRDefault="00AF3EC8" w:rsidP="00ED30C7">
      <w:pPr>
        <w:pStyle w:val="ListParagraph"/>
        <w:numPr>
          <w:ilvl w:val="1"/>
          <w:numId w:val="11"/>
        </w:numPr>
      </w:pPr>
      <w:r>
        <w:t>If the username field contains invalid characters:</w:t>
      </w:r>
    </w:p>
    <w:p w14:paraId="6AE7F240" w14:textId="77777777" w:rsidR="00AF3EC8" w:rsidRDefault="00AF3EC8" w:rsidP="00ED30C7">
      <w:pPr>
        <w:pStyle w:val="ListParagraph"/>
        <w:numPr>
          <w:ilvl w:val="2"/>
          <w:numId w:val="11"/>
        </w:numPr>
      </w:pPr>
      <w:r>
        <w:t>Display user the error message showing invalid input characters;</w:t>
      </w:r>
    </w:p>
    <w:p w14:paraId="5F457D7B" w14:textId="77777777" w:rsidR="00AF3EC8" w:rsidRDefault="00AF3EC8" w:rsidP="00ED30C7">
      <w:pPr>
        <w:pStyle w:val="ListParagraph"/>
        <w:numPr>
          <w:ilvl w:val="2"/>
          <w:numId w:val="11"/>
        </w:numPr>
      </w:pPr>
      <w:r>
        <w:t>Go back to step 2.</w:t>
      </w:r>
    </w:p>
    <w:p w14:paraId="07EBB7D2" w14:textId="77777777" w:rsidR="00AF3EC8" w:rsidRDefault="00AF3EC8" w:rsidP="00ED30C7">
      <w:pPr>
        <w:pStyle w:val="ListParagraph"/>
        <w:numPr>
          <w:ilvl w:val="1"/>
          <w:numId w:val="11"/>
        </w:numPr>
      </w:pPr>
      <w:r>
        <w:t>If the username field is too short or too long:</w:t>
      </w:r>
    </w:p>
    <w:p w14:paraId="78F7A87C" w14:textId="77777777" w:rsidR="00AF3EC8" w:rsidRDefault="00AF3EC8" w:rsidP="00ED30C7">
      <w:pPr>
        <w:pStyle w:val="ListParagraph"/>
        <w:numPr>
          <w:ilvl w:val="2"/>
          <w:numId w:val="11"/>
        </w:numPr>
      </w:pPr>
      <w:r>
        <w:t>Display user the error message showing maximum and minimum acceptable username length;</w:t>
      </w:r>
    </w:p>
    <w:p w14:paraId="50079BE6" w14:textId="77777777" w:rsidR="00AF3EC8" w:rsidRDefault="00AF3EC8" w:rsidP="00ED30C7">
      <w:pPr>
        <w:pStyle w:val="ListParagraph"/>
        <w:numPr>
          <w:ilvl w:val="2"/>
          <w:numId w:val="11"/>
        </w:numPr>
      </w:pPr>
      <w:r>
        <w:t>Go back to step 2.</w:t>
      </w:r>
    </w:p>
    <w:p w14:paraId="4EF4B453" w14:textId="77777777" w:rsidR="00AF3EC8" w:rsidRDefault="00AF3EC8" w:rsidP="00ED30C7">
      <w:pPr>
        <w:pStyle w:val="ListParagraph"/>
        <w:numPr>
          <w:ilvl w:val="1"/>
          <w:numId w:val="11"/>
        </w:numPr>
      </w:pPr>
      <w:r>
        <w:t>If the username already exists:</w:t>
      </w:r>
    </w:p>
    <w:p w14:paraId="1CB6B1F7" w14:textId="77777777" w:rsidR="00AF3EC8" w:rsidRDefault="00AF3EC8" w:rsidP="00ED30C7">
      <w:pPr>
        <w:pStyle w:val="ListParagraph"/>
        <w:numPr>
          <w:ilvl w:val="2"/>
          <w:numId w:val="11"/>
        </w:numPr>
      </w:pPr>
      <w:r>
        <w:t>Display user the error message and prompt to choose another username;</w:t>
      </w:r>
    </w:p>
    <w:p w14:paraId="27D61418" w14:textId="77777777" w:rsidR="00AF3EC8" w:rsidRDefault="00AF3EC8" w:rsidP="00ED30C7">
      <w:pPr>
        <w:pStyle w:val="ListParagraph"/>
        <w:numPr>
          <w:ilvl w:val="2"/>
          <w:numId w:val="11"/>
        </w:numPr>
      </w:pPr>
      <w:r>
        <w:t>Go back to step 2.</w:t>
      </w:r>
    </w:p>
    <w:p w14:paraId="5ACD9B82" w14:textId="77777777" w:rsidR="00AF3EC8" w:rsidRDefault="00AF3EC8" w:rsidP="00ED30C7">
      <w:pPr>
        <w:pStyle w:val="ListParagraph"/>
        <w:numPr>
          <w:ilvl w:val="0"/>
          <w:numId w:val="11"/>
        </w:numPr>
      </w:pPr>
      <w:r>
        <w:t>Alternative scenario point 3: The password field is invalid:</w:t>
      </w:r>
    </w:p>
    <w:p w14:paraId="1CD3AC4F" w14:textId="77777777" w:rsidR="00AF3EC8" w:rsidRDefault="00AF3EC8" w:rsidP="00ED30C7">
      <w:pPr>
        <w:pStyle w:val="ListParagraph"/>
        <w:numPr>
          <w:ilvl w:val="1"/>
          <w:numId w:val="11"/>
        </w:numPr>
      </w:pPr>
      <w:r>
        <w:t>If the password field contains invalid characters:</w:t>
      </w:r>
    </w:p>
    <w:p w14:paraId="7F86239E" w14:textId="77777777" w:rsidR="00AF3EC8" w:rsidRDefault="00AF3EC8" w:rsidP="00ED30C7">
      <w:pPr>
        <w:pStyle w:val="ListParagraph"/>
        <w:numPr>
          <w:ilvl w:val="2"/>
          <w:numId w:val="11"/>
        </w:numPr>
      </w:pPr>
      <w:r>
        <w:t>Display user the error message showing invalid input characters;</w:t>
      </w:r>
    </w:p>
    <w:p w14:paraId="58116B31" w14:textId="77777777" w:rsidR="00AF3EC8" w:rsidRDefault="00AF3EC8" w:rsidP="00ED30C7">
      <w:pPr>
        <w:pStyle w:val="ListParagraph"/>
        <w:numPr>
          <w:ilvl w:val="2"/>
          <w:numId w:val="11"/>
        </w:numPr>
      </w:pPr>
      <w:r>
        <w:t>Go back to step 3.</w:t>
      </w:r>
    </w:p>
    <w:p w14:paraId="2F4A2E50" w14:textId="77777777" w:rsidR="00AF3EC8" w:rsidRDefault="00AF3EC8" w:rsidP="00ED30C7">
      <w:pPr>
        <w:pStyle w:val="ListParagraph"/>
        <w:numPr>
          <w:ilvl w:val="1"/>
          <w:numId w:val="11"/>
        </w:numPr>
      </w:pPr>
      <w:r>
        <w:t>If the password field is too short or too long:</w:t>
      </w:r>
    </w:p>
    <w:p w14:paraId="4BDF8209" w14:textId="77777777" w:rsidR="00AF3EC8" w:rsidRDefault="00AF3EC8" w:rsidP="00ED30C7">
      <w:pPr>
        <w:pStyle w:val="ListParagraph"/>
        <w:numPr>
          <w:ilvl w:val="2"/>
          <w:numId w:val="11"/>
        </w:numPr>
      </w:pPr>
      <w:r>
        <w:t>Display user the error message showing maximum and minimum acceptable password length;</w:t>
      </w:r>
    </w:p>
    <w:p w14:paraId="588C7E57" w14:textId="77777777" w:rsidR="00AF3EC8" w:rsidRDefault="00AF3EC8" w:rsidP="00ED30C7">
      <w:pPr>
        <w:pStyle w:val="ListParagraph"/>
        <w:numPr>
          <w:ilvl w:val="2"/>
          <w:numId w:val="11"/>
        </w:numPr>
      </w:pPr>
      <w:r>
        <w:t>Go back to step 3</w:t>
      </w:r>
    </w:p>
    <w:p w14:paraId="20D7BF1A" w14:textId="77777777" w:rsidR="00AF3EC8" w:rsidRDefault="00AF3EC8" w:rsidP="00ED30C7">
      <w:pPr>
        <w:pStyle w:val="ListParagraph"/>
        <w:numPr>
          <w:ilvl w:val="0"/>
          <w:numId w:val="11"/>
        </w:numPr>
      </w:pPr>
      <w:r>
        <w:t xml:space="preserve">Alternative scenario point 4: The password entered in the repeat password field does not match the password entered in the password field: </w:t>
      </w:r>
    </w:p>
    <w:p w14:paraId="0FCB06B7" w14:textId="77777777" w:rsidR="00AF3EC8" w:rsidRDefault="00AF3EC8" w:rsidP="00ED30C7">
      <w:pPr>
        <w:pStyle w:val="ListParagraph"/>
        <w:numPr>
          <w:ilvl w:val="1"/>
          <w:numId w:val="11"/>
        </w:numPr>
      </w:pPr>
      <w:r>
        <w:t>Display user the error message and go back to step 4.</w:t>
      </w:r>
    </w:p>
    <w:p w14:paraId="7ACD4BC8" w14:textId="77777777" w:rsidR="00AF3EC8" w:rsidRDefault="00AF3EC8" w:rsidP="00ED30C7">
      <w:pPr>
        <w:pStyle w:val="ListParagraph"/>
        <w:numPr>
          <w:ilvl w:val="0"/>
          <w:numId w:val="11"/>
        </w:numPr>
      </w:pPr>
      <w:r>
        <w:t>Alternative scenario point 5: The email entered is not a valid email address:</w:t>
      </w:r>
    </w:p>
    <w:p w14:paraId="30E1256D" w14:textId="77777777" w:rsidR="00AF3EC8" w:rsidRDefault="00AF3EC8" w:rsidP="00ED30C7">
      <w:pPr>
        <w:pStyle w:val="ListParagraph"/>
        <w:numPr>
          <w:ilvl w:val="1"/>
          <w:numId w:val="11"/>
        </w:numPr>
      </w:pPr>
      <w:r>
        <w:t>Display user the error message and go back to step 5.</w:t>
      </w:r>
    </w:p>
    <w:p w14:paraId="4865A47C" w14:textId="77777777" w:rsidR="00AF3EC8" w:rsidRDefault="00AF3EC8" w:rsidP="00ED30C7">
      <w:pPr>
        <w:pStyle w:val="ListParagraph"/>
        <w:numPr>
          <w:ilvl w:val="0"/>
          <w:numId w:val="11"/>
        </w:numPr>
      </w:pPr>
      <w:r>
        <w:t>Alternative scenario point 6: The server has encountered an internal server error that prevented it from fulfilling sign-up request:</w:t>
      </w:r>
    </w:p>
    <w:p w14:paraId="7E63F35F" w14:textId="77777777" w:rsidR="00AF3EC8" w:rsidRDefault="00AF3EC8" w:rsidP="00ED30C7">
      <w:pPr>
        <w:pStyle w:val="ListParagraph"/>
        <w:numPr>
          <w:ilvl w:val="1"/>
          <w:numId w:val="11"/>
        </w:numPr>
      </w:pPr>
      <w:r>
        <w:t>Display user the error message and prompt user to try again later, which would return them to step 1.</w:t>
      </w:r>
    </w:p>
    <w:p w14:paraId="5B7C8AE8" w14:textId="77777777" w:rsidR="00AF3EC8" w:rsidRDefault="00AF3EC8" w:rsidP="00ED30C7">
      <w:pPr>
        <w:pStyle w:val="ListParagraph"/>
        <w:numPr>
          <w:ilvl w:val="0"/>
          <w:numId w:val="11"/>
        </w:numPr>
      </w:pPr>
      <w:r>
        <w:t>Alternative scenario point 5.A.V and 5.B.I: The server has encountered an internal server error that prevented it from fulfilling the request:</w:t>
      </w:r>
    </w:p>
    <w:p w14:paraId="4AC9A7EE" w14:textId="73619AF4" w:rsidR="00AF3EC8" w:rsidRDefault="00AF3EC8" w:rsidP="00ED30C7">
      <w:pPr>
        <w:pStyle w:val="ListParagraph"/>
        <w:numPr>
          <w:ilvl w:val="1"/>
          <w:numId w:val="11"/>
        </w:numPr>
      </w:pPr>
      <w:r>
        <w:t>Display user the error message and prompt user to try again later, which would return them to step 7.</w:t>
      </w:r>
    </w:p>
    <w:p w14:paraId="43F56B67" w14:textId="77777777" w:rsidR="008A7447" w:rsidRDefault="008A7447">
      <w:pPr>
        <w:spacing w:before="0" w:after="0" w:line="240" w:lineRule="auto"/>
        <w:jc w:val="left"/>
        <w:rPr>
          <w:rFonts w:ascii="Arial" w:hAnsi="Arial"/>
          <w:sz w:val="24"/>
        </w:rPr>
      </w:pPr>
      <w:r>
        <w:br w:type="page"/>
      </w:r>
    </w:p>
    <w:p w14:paraId="6EE08B6D" w14:textId="73CCF02E" w:rsidR="008A7447" w:rsidRDefault="008A7447" w:rsidP="009140FF">
      <w:pPr>
        <w:pStyle w:val="Heading3"/>
      </w:pPr>
      <w:bookmarkStart w:id="33" w:name="_Toc33985401"/>
      <w:r>
        <w:rPr>
          <w:noProof/>
        </w:rPr>
        <w:lastRenderedPageBreak/>
        <w:drawing>
          <wp:anchor distT="0" distB="0" distL="114300" distR="114300" simplePos="0" relativeHeight="251660288" behindDoc="0" locked="0" layoutInCell="1" allowOverlap="1" wp14:anchorId="0E18210D" wp14:editId="42AC8942">
            <wp:simplePos x="0" y="0"/>
            <wp:positionH relativeFrom="column">
              <wp:posOffset>0</wp:posOffset>
            </wp:positionH>
            <wp:positionV relativeFrom="paragraph">
              <wp:posOffset>335915</wp:posOffset>
            </wp:positionV>
            <wp:extent cx="5731510" cy="3634740"/>
            <wp:effectExtent l="0" t="0" r="0"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u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34740"/>
                    </a:xfrm>
                    <a:prstGeom prst="rect">
                      <a:avLst/>
                    </a:prstGeom>
                  </pic:spPr>
                </pic:pic>
              </a:graphicData>
            </a:graphic>
          </wp:anchor>
        </w:drawing>
      </w:r>
      <w:r w:rsidR="00AF3EC8">
        <w:t>Forum System</w:t>
      </w:r>
      <w:r w:rsidR="000A6C91">
        <w:rPr>
          <w:noProof/>
        </w:rPr>
        <w:pict w14:anchorId="110313A6">
          <v:shape id="_x0000_s1029" type="#_x0000_t202" style="position:absolute;left:0;text-align:left;margin-left:0;margin-top:317.45pt;width:451.3pt;height:.05pt;z-index:251669504;mso-position-horizontal-relative:text;mso-position-vertical-relative:text" stroked="f">
            <v:textbox style="mso-fit-shape-to-text:t" inset="0,0,0,0">
              <w:txbxContent>
                <w:p w14:paraId="3E1576F6" w14:textId="5C467167" w:rsidR="000A6C91" w:rsidRPr="0000113B" w:rsidRDefault="000A6C91" w:rsidP="008A7447">
                  <w:pPr>
                    <w:pStyle w:val="Caption"/>
                    <w:rPr>
                      <w:rFonts w:ascii="Times New Roman" w:eastAsia="Times New Roman" w:hAnsi="Times New Roman" w:cs="Times New Roman"/>
                      <w:noProof/>
                      <w:szCs w:val="20"/>
                      <w:lang w:val="en-GB"/>
                    </w:rPr>
                  </w:pPr>
                  <w:r>
                    <w:t xml:space="preserve">Figure </w:t>
                  </w:r>
                  <w:fldSimple w:instr=" SEQ Figure \* ARABIC ">
                    <w:r w:rsidR="00CB21AB">
                      <w:rPr>
                        <w:noProof/>
                      </w:rPr>
                      <w:t>4</w:t>
                    </w:r>
                  </w:fldSimple>
                  <w:r>
                    <w:t>. Forum System</w:t>
                  </w:r>
                </w:p>
              </w:txbxContent>
            </v:textbox>
            <w10:wrap type="square"/>
          </v:shape>
        </w:pict>
      </w:r>
      <w:r w:rsidR="007A00E4">
        <w:t xml:space="preserve"> and Private Group Forum System</w:t>
      </w:r>
      <w:bookmarkEnd w:id="33"/>
    </w:p>
    <w:p w14:paraId="2AB837D0" w14:textId="079B60E3" w:rsidR="00AF3EC8" w:rsidRDefault="00AF3EC8" w:rsidP="009140FF">
      <w:r>
        <w:t>This use case describes a sequence of steps to be performed when user wishes to avail of forum functionality; to browse for questions, the user would proceed as follows:</w:t>
      </w:r>
    </w:p>
    <w:p w14:paraId="7841E6D9" w14:textId="77777777" w:rsidR="00AF3EC8" w:rsidRDefault="00AF3EC8" w:rsidP="00ED30C7">
      <w:pPr>
        <w:pStyle w:val="ListParagraph"/>
        <w:numPr>
          <w:ilvl w:val="0"/>
          <w:numId w:val="12"/>
        </w:numPr>
      </w:pPr>
      <w:r>
        <w:t>Click ‘forum’ button;</w:t>
      </w:r>
    </w:p>
    <w:p w14:paraId="13420D31" w14:textId="77777777" w:rsidR="00AF3EC8" w:rsidRDefault="00AF3EC8" w:rsidP="00ED30C7">
      <w:pPr>
        <w:pStyle w:val="ListParagraph"/>
        <w:numPr>
          <w:ilvl w:val="0"/>
          <w:numId w:val="12"/>
        </w:numPr>
      </w:pPr>
      <w:r>
        <w:t>Browse through the list of displayed questions;</w:t>
      </w:r>
    </w:p>
    <w:p w14:paraId="6800DC1A" w14:textId="77777777" w:rsidR="00AF3EC8" w:rsidRDefault="00AF3EC8" w:rsidP="00ED30C7">
      <w:pPr>
        <w:pStyle w:val="ListParagraph"/>
        <w:numPr>
          <w:ilvl w:val="0"/>
          <w:numId w:val="12"/>
        </w:numPr>
      </w:pPr>
      <w:r>
        <w:t>Click on a specific question to view it.</w:t>
      </w:r>
    </w:p>
    <w:p w14:paraId="0408C058" w14:textId="77777777" w:rsidR="00AF3EC8" w:rsidRDefault="00AF3EC8" w:rsidP="00AF3EC8">
      <w:r>
        <w:t>The alternative scenarios would arise if the data retrieval from the server fails due to internal server error and can be summarized as follows:</w:t>
      </w:r>
    </w:p>
    <w:p w14:paraId="5EC79CD9" w14:textId="77777777" w:rsidR="00AF3EC8" w:rsidRDefault="00AF3EC8" w:rsidP="00ED30C7">
      <w:pPr>
        <w:pStyle w:val="ListParagraph"/>
        <w:numPr>
          <w:ilvl w:val="0"/>
          <w:numId w:val="13"/>
        </w:numPr>
      </w:pPr>
      <w:r>
        <w:t>The server failed to retrieve list of questions due to internal server error:</w:t>
      </w:r>
    </w:p>
    <w:p w14:paraId="2AD92978" w14:textId="77777777" w:rsidR="00AF3EC8" w:rsidRDefault="00AF3EC8" w:rsidP="00ED30C7">
      <w:pPr>
        <w:pStyle w:val="ListParagraph"/>
        <w:numPr>
          <w:ilvl w:val="1"/>
          <w:numId w:val="13"/>
        </w:numPr>
      </w:pPr>
      <w:r>
        <w:t>Display user the error message and prompt to try again later;</w:t>
      </w:r>
    </w:p>
    <w:p w14:paraId="6818A500" w14:textId="77777777" w:rsidR="00AF3EC8" w:rsidRDefault="00AF3EC8" w:rsidP="00ED30C7">
      <w:pPr>
        <w:pStyle w:val="ListParagraph"/>
        <w:numPr>
          <w:ilvl w:val="1"/>
          <w:numId w:val="13"/>
        </w:numPr>
      </w:pPr>
      <w:r>
        <w:t>Return to step 1.</w:t>
      </w:r>
    </w:p>
    <w:p w14:paraId="147EEAFC" w14:textId="77777777" w:rsidR="00AF3EC8" w:rsidRDefault="00AF3EC8" w:rsidP="00ED30C7">
      <w:pPr>
        <w:pStyle w:val="ListParagraph"/>
        <w:numPr>
          <w:ilvl w:val="0"/>
          <w:numId w:val="13"/>
        </w:numPr>
      </w:pPr>
      <w:r>
        <w:t>The server failed to retrieve a specific question data due to internal server error:</w:t>
      </w:r>
    </w:p>
    <w:p w14:paraId="6409944B" w14:textId="77777777" w:rsidR="00AF3EC8" w:rsidRDefault="00AF3EC8" w:rsidP="00ED30C7">
      <w:pPr>
        <w:pStyle w:val="ListParagraph"/>
        <w:numPr>
          <w:ilvl w:val="1"/>
          <w:numId w:val="13"/>
        </w:numPr>
      </w:pPr>
      <w:r>
        <w:t>Display user the error message and prompt to try again later;</w:t>
      </w:r>
    </w:p>
    <w:p w14:paraId="5E8AFDC6" w14:textId="77777777" w:rsidR="00AF3EC8" w:rsidRDefault="00AF3EC8" w:rsidP="00ED30C7">
      <w:pPr>
        <w:pStyle w:val="ListParagraph"/>
        <w:numPr>
          <w:ilvl w:val="1"/>
          <w:numId w:val="13"/>
        </w:numPr>
      </w:pPr>
      <w:r>
        <w:t>Return to step 1.</w:t>
      </w:r>
    </w:p>
    <w:p w14:paraId="153690CA" w14:textId="77777777" w:rsidR="00AF3EC8" w:rsidRDefault="00AF3EC8" w:rsidP="00AF3EC8">
      <w:r>
        <w:t>To create a new question, the user would proceed as follows:</w:t>
      </w:r>
    </w:p>
    <w:p w14:paraId="695D5286" w14:textId="77777777" w:rsidR="00AF3EC8" w:rsidRDefault="00AF3EC8" w:rsidP="00ED30C7">
      <w:pPr>
        <w:pStyle w:val="ListParagraph"/>
        <w:numPr>
          <w:ilvl w:val="0"/>
          <w:numId w:val="14"/>
        </w:numPr>
      </w:pPr>
      <w:r>
        <w:t>Click ‘forum’ button;</w:t>
      </w:r>
    </w:p>
    <w:p w14:paraId="3C33C0E9" w14:textId="77777777" w:rsidR="00AF3EC8" w:rsidRDefault="00AF3EC8" w:rsidP="00ED30C7">
      <w:pPr>
        <w:pStyle w:val="ListParagraph"/>
        <w:numPr>
          <w:ilvl w:val="0"/>
          <w:numId w:val="14"/>
        </w:numPr>
      </w:pPr>
      <w:r>
        <w:t>Click ‘create a question’ button;</w:t>
      </w:r>
    </w:p>
    <w:p w14:paraId="287C8981" w14:textId="77777777" w:rsidR="00AF3EC8" w:rsidRDefault="00AF3EC8" w:rsidP="00ED30C7">
      <w:pPr>
        <w:pStyle w:val="ListParagraph"/>
        <w:numPr>
          <w:ilvl w:val="0"/>
          <w:numId w:val="14"/>
        </w:numPr>
      </w:pPr>
      <w:r>
        <w:t>Enter question title in the ‘title’ field;</w:t>
      </w:r>
    </w:p>
    <w:p w14:paraId="4CB3F20E" w14:textId="77777777" w:rsidR="00AF3EC8" w:rsidRDefault="00AF3EC8" w:rsidP="00ED30C7">
      <w:pPr>
        <w:pStyle w:val="ListParagraph"/>
        <w:numPr>
          <w:ilvl w:val="0"/>
          <w:numId w:val="14"/>
        </w:numPr>
      </w:pPr>
      <w:r>
        <w:t>Enter question subtitle in the ‘subtitle’ field;</w:t>
      </w:r>
    </w:p>
    <w:p w14:paraId="2E59D4E9" w14:textId="77777777" w:rsidR="00AF3EC8" w:rsidRDefault="00AF3EC8" w:rsidP="00ED30C7">
      <w:pPr>
        <w:pStyle w:val="ListParagraph"/>
        <w:numPr>
          <w:ilvl w:val="0"/>
          <w:numId w:val="14"/>
        </w:numPr>
      </w:pPr>
      <w:r>
        <w:t>Enter question description in the ‘description’ field;</w:t>
      </w:r>
    </w:p>
    <w:p w14:paraId="4749AF9B" w14:textId="77777777" w:rsidR="00AF3EC8" w:rsidRDefault="00AF3EC8" w:rsidP="00ED30C7">
      <w:pPr>
        <w:pStyle w:val="ListParagraph"/>
        <w:numPr>
          <w:ilvl w:val="0"/>
          <w:numId w:val="14"/>
        </w:numPr>
      </w:pPr>
      <w:r>
        <w:lastRenderedPageBreak/>
        <w:t>Enter question tags in the ‘tags’ field;</w:t>
      </w:r>
    </w:p>
    <w:p w14:paraId="70E2B9A7" w14:textId="77777777" w:rsidR="00AF3EC8" w:rsidRDefault="00AF3EC8" w:rsidP="00ED30C7">
      <w:pPr>
        <w:pStyle w:val="ListParagraph"/>
        <w:numPr>
          <w:ilvl w:val="0"/>
          <w:numId w:val="14"/>
        </w:numPr>
      </w:pPr>
      <w:r>
        <w:t>Click ‘submit’ button.</w:t>
      </w:r>
    </w:p>
    <w:p w14:paraId="44F92E88" w14:textId="77777777" w:rsidR="00AF3EC8" w:rsidRDefault="00AF3EC8" w:rsidP="00AF3EC8">
      <w:r>
        <w:t>The alternative scenarios would arise if either the user input is invalid or if the server fails due to internal server error and can be summarized as follows:</w:t>
      </w:r>
    </w:p>
    <w:p w14:paraId="267B02C8" w14:textId="77777777" w:rsidR="00AF3EC8" w:rsidRDefault="00AF3EC8" w:rsidP="00ED30C7">
      <w:pPr>
        <w:pStyle w:val="ListParagraph"/>
        <w:numPr>
          <w:ilvl w:val="0"/>
          <w:numId w:val="15"/>
        </w:numPr>
      </w:pPr>
      <w:r>
        <w:t>Alternative scenario point 1: The server failed to retrieve list of questions due to internal server error:</w:t>
      </w:r>
    </w:p>
    <w:p w14:paraId="5826714C" w14:textId="77777777" w:rsidR="00AF3EC8" w:rsidRDefault="00AF3EC8" w:rsidP="00ED30C7">
      <w:pPr>
        <w:pStyle w:val="ListParagraph"/>
        <w:numPr>
          <w:ilvl w:val="1"/>
          <w:numId w:val="15"/>
        </w:numPr>
      </w:pPr>
      <w:r>
        <w:t>Display user the error message and prompt to try again later;</w:t>
      </w:r>
    </w:p>
    <w:p w14:paraId="55D544C1" w14:textId="77777777" w:rsidR="00AF3EC8" w:rsidRDefault="00AF3EC8" w:rsidP="00ED30C7">
      <w:pPr>
        <w:pStyle w:val="ListParagraph"/>
        <w:numPr>
          <w:ilvl w:val="1"/>
          <w:numId w:val="15"/>
        </w:numPr>
      </w:pPr>
      <w:r>
        <w:t>Return to step 1</w:t>
      </w:r>
    </w:p>
    <w:p w14:paraId="71BB7946" w14:textId="77777777" w:rsidR="00AF3EC8" w:rsidRDefault="00AF3EC8" w:rsidP="00ED30C7">
      <w:pPr>
        <w:pStyle w:val="ListParagraph"/>
        <w:numPr>
          <w:ilvl w:val="0"/>
          <w:numId w:val="15"/>
        </w:numPr>
      </w:pPr>
      <w:r>
        <w:t>Alternative scenario point 2: The redirection to the question creation form failed due to internal server error:</w:t>
      </w:r>
    </w:p>
    <w:p w14:paraId="4028787A" w14:textId="77777777" w:rsidR="00AF3EC8" w:rsidRDefault="00AF3EC8" w:rsidP="00ED30C7">
      <w:pPr>
        <w:pStyle w:val="ListParagraph"/>
        <w:numPr>
          <w:ilvl w:val="1"/>
          <w:numId w:val="15"/>
        </w:numPr>
      </w:pPr>
      <w:r>
        <w:t>Display user the error message and prompt to try again later;</w:t>
      </w:r>
    </w:p>
    <w:p w14:paraId="6BA2B882" w14:textId="77777777" w:rsidR="00AF3EC8" w:rsidRDefault="00AF3EC8" w:rsidP="00ED30C7">
      <w:pPr>
        <w:pStyle w:val="ListParagraph"/>
        <w:numPr>
          <w:ilvl w:val="1"/>
          <w:numId w:val="15"/>
        </w:numPr>
      </w:pPr>
      <w:r>
        <w:t>Return to step 1.</w:t>
      </w:r>
    </w:p>
    <w:p w14:paraId="5C8D4B69" w14:textId="77777777" w:rsidR="00AF3EC8" w:rsidRDefault="00AF3EC8" w:rsidP="00ED30C7">
      <w:pPr>
        <w:pStyle w:val="ListParagraph"/>
        <w:numPr>
          <w:ilvl w:val="0"/>
          <w:numId w:val="15"/>
        </w:numPr>
      </w:pPr>
      <w:r>
        <w:t>Alternative scenario point 3: The title field contains invalid characters:</w:t>
      </w:r>
    </w:p>
    <w:p w14:paraId="3392E279" w14:textId="77777777" w:rsidR="00AF3EC8" w:rsidRDefault="00AF3EC8" w:rsidP="00ED30C7">
      <w:pPr>
        <w:pStyle w:val="ListParagraph"/>
        <w:numPr>
          <w:ilvl w:val="1"/>
          <w:numId w:val="15"/>
        </w:numPr>
      </w:pPr>
      <w:r>
        <w:t>Display user the error message showing the list of invalid input characters;</w:t>
      </w:r>
    </w:p>
    <w:p w14:paraId="250701F1" w14:textId="77777777" w:rsidR="00AF3EC8" w:rsidRDefault="00AF3EC8" w:rsidP="00ED30C7">
      <w:pPr>
        <w:pStyle w:val="ListParagraph"/>
        <w:numPr>
          <w:ilvl w:val="1"/>
          <w:numId w:val="15"/>
        </w:numPr>
      </w:pPr>
      <w:r>
        <w:t>Return to step 3.</w:t>
      </w:r>
    </w:p>
    <w:p w14:paraId="18E2470E" w14:textId="77777777" w:rsidR="00AF3EC8" w:rsidRDefault="00AF3EC8" w:rsidP="00ED30C7">
      <w:pPr>
        <w:pStyle w:val="ListParagraph"/>
        <w:numPr>
          <w:ilvl w:val="0"/>
          <w:numId w:val="15"/>
        </w:numPr>
      </w:pPr>
      <w:r>
        <w:t>Alternative scenario point 4: The subtitle field contains invalid characters:</w:t>
      </w:r>
    </w:p>
    <w:p w14:paraId="3BCCA905" w14:textId="77777777" w:rsidR="00AF3EC8" w:rsidRDefault="00AF3EC8" w:rsidP="00ED30C7">
      <w:pPr>
        <w:pStyle w:val="ListParagraph"/>
        <w:numPr>
          <w:ilvl w:val="1"/>
          <w:numId w:val="15"/>
        </w:numPr>
      </w:pPr>
      <w:r>
        <w:t>Display user the error message showing the list of invalid input characters;</w:t>
      </w:r>
    </w:p>
    <w:p w14:paraId="357D02DA" w14:textId="77777777" w:rsidR="00AF3EC8" w:rsidRDefault="00AF3EC8" w:rsidP="00ED30C7">
      <w:pPr>
        <w:pStyle w:val="ListParagraph"/>
        <w:numPr>
          <w:ilvl w:val="1"/>
          <w:numId w:val="15"/>
        </w:numPr>
      </w:pPr>
      <w:r>
        <w:t>Return to step 4.</w:t>
      </w:r>
    </w:p>
    <w:p w14:paraId="17E33D77" w14:textId="77777777" w:rsidR="00AF3EC8" w:rsidRDefault="00AF3EC8" w:rsidP="00ED30C7">
      <w:pPr>
        <w:pStyle w:val="ListParagraph"/>
        <w:numPr>
          <w:ilvl w:val="0"/>
          <w:numId w:val="15"/>
        </w:numPr>
      </w:pPr>
      <w:r>
        <w:t>Alternative scenario point 5: The description field contains invalid characters:</w:t>
      </w:r>
    </w:p>
    <w:p w14:paraId="03B9B0A9" w14:textId="77777777" w:rsidR="00AF3EC8" w:rsidRDefault="00AF3EC8" w:rsidP="00ED30C7">
      <w:pPr>
        <w:pStyle w:val="ListParagraph"/>
        <w:numPr>
          <w:ilvl w:val="1"/>
          <w:numId w:val="15"/>
        </w:numPr>
      </w:pPr>
      <w:r>
        <w:t>Display user the error message showing the list of invalid input characters;</w:t>
      </w:r>
    </w:p>
    <w:p w14:paraId="05BB003D" w14:textId="77777777" w:rsidR="00AF3EC8" w:rsidRDefault="00AF3EC8" w:rsidP="00ED30C7">
      <w:pPr>
        <w:pStyle w:val="ListParagraph"/>
        <w:numPr>
          <w:ilvl w:val="1"/>
          <w:numId w:val="15"/>
        </w:numPr>
      </w:pPr>
      <w:r>
        <w:t>Return to step 5.</w:t>
      </w:r>
    </w:p>
    <w:p w14:paraId="7204EA84" w14:textId="77777777" w:rsidR="00AF3EC8" w:rsidRDefault="00AF3EC8" w:rsidP="00ED30C7">
      <w:pPr>
        <w:pStyle w:val="ListParagraph"/>
        <w:numPr>
          <w:ilvl w:val="0"/>
          <w:numId w:val="15"/>
        </w:numPr>
      </w:pPr>
      <w:r>
        <w:t>Alternative scenario point 6: The tags field contains invalid characters:</w:t>
      </w:r>
    </w:p>
    <w:p w14:paraId="41A5B94C" w14:textId="77777777" w:rsidR="00AF3EC8" w:rsidRDefault="00AF3EC8" w:rsidP="00ED30C7">
      <w:pPr>
        <w:pStyle w:val="ListParagraph"/>
        <w:numPr>
          <w:ilvl w:val="1"/>
          <w:numId w:val="15"/>
        </w:numPr>
      </w:pPr>
      <w:r>
        <w:t>Display user the error message showing the list of invalid input characters;</w:t>
      </w:r>
    </w:p>
    <w:p w14:paraId="0DC26F74" w14:textId="77777777" w:rsidR="00AF3EC8" w:rsidRDefault="00AF3EC8" w:rsidP="00ED30C7">
      <w:pPr>
        <w:pStyle w:val="ListParagraph"/>
        <w:numPr>
          <w:ilvl w:val="1"/>
          <w:numId w:val="15"/>
        </w:numPr>
      </w:pPr>
      <w:r>
        <w:t>Return to step 6.</w:t>
      </w:r>
    </w:p>
    <w:p w14:paraId="773A7C9F" w14:textId="77777777" w:rsidR="00AF3EC8" w:rsidRDefault="00AF3EC8" w:rsidP="00ED30C7">
      <w:pPr>
        <w:pStyle w:val="ListParagraph"/>
        <w:numPr>
          <w:ilvl w:val="0"/>
          <w:numId w:val="15"/>
        </w:numPr>
      </w:pPr>
      <w:r>
        <w:t>Alternative scenario point 7: The question submission failed due to internal server error:</w:t>
      </w:r>
    </w:p>
    <w:p w14:paraId="19CBC48B" w14:textId="77777777" w:rsidR="00AF3EC8" w:rsidRDefault="00AF3EC8" w:rsidP="00ED30C7">
      <w:pPr>
        <w:pStyle w:val="ListParagraph"/>
        <w:numPr>
          <w:ilvl w:val="1"/>
          <w:numId w:val="15"/>
        </w:numPr>
      </w:pPr>
      <w:r>
        <w:t>Display user the error message and prompt to try again later;</w:t>
      </w:r>
    </w:p>
    <w:p w14:paraId="393FC7D0" w14:textId="77777777" w:rsidR="00AF3EC8" w:rsidRDefault="00AF3EC8" w:rsidP="00ED30C7">
      <w:pPr>
        <w:pStyle w:val="ListParagraph"/>
        <w:numPr>
          <w:ilvl w:val="1"/>
          <w:numId w:val="15"/>
        </w:numPr>
      </w:pPr>
      <w:r>
        <w:t>Return to step 1.</w:t>
      </w:r>
    </w:p>
    <w:p w14:paraId="5EE13CB2" w14:textId="77777777" w:rsidR="00AF3EC8" w:rsidRDefault="00AF3EC8" w:rsidP="00AF3EC8">
      <w:r>
        <w:t>To reply to a question, the user would proceed as follows:</w:t>
      </w:r>
    </w:p>
    <w:p w14:paraId="01E2531B" w14:textId="77777777" w:rsidR="00AF3EC8" w:rsidRDefault="00AF3EC8" w:rsidP="00ED30C7">
      <w:pPr>
        <w:pStyle w:val="ListParagraph"/>
        <w:numPr>
          <w:ilvl w:val="0"/>
          <w:numId w:val="16"/>
        </w:numPr>
      </w:pPr>
      <w:r>
        <w:t>Click ‘forum’ button;</w:t>
      </w:r>
    </w:p>
    <w:p w14:paraId="629AEF80" w14:textId="77777777" w:rsidR="00AF3EC8" w:rsidRDefault="00AF3EC8" w:rsidP="00ED30C7">
      <w:pPr>
        <w:pStyle w:val="ListParagraph"/>
        <w:numPr>
          <w:ilvl w:val="0"/>
          <w:numId w:val="16"/>
        </w:numPr>
      </w:pPr>
      <w:r>
        <w:t>Browse the list of questions;</w:t>
      </w:r>
    </w:p>
    <w:p w14:paraId="6CE2E049" w14:textId="77777777" w:rsidR="00AF3EC8" w:rsidRDefault="00AF3EC8" w:rsidP="00ED30C7">
      <w:pPr>
        <w:pStyle w:val="ListParagraph"/>
        <w:numPr>
          <w:ilvl w:val="0"/>
          <w:numId w:val="16"/>
        </w:numPr>
      </w:pPr>
      <w:r>
        <w:t xml:space="preserve">Select a question to reply to; </w:t>
      </w:r>
    </w:p>
    <w:p w14:paraId="56C338BE" w14:textId="77777777" w:rsidR="00AF3EC8" w:rsidRDefault="00AF3EC8" w:rsidP="00ED30C7">
      <w:pPr>
        <w:pStyle w:val="ListParagraph"/>
        <w:numPr>
          <w:ilvl w:val="0"/>
          <w:numId w:val="16"/>
        </w:numPr>
      </w:pPr>
      <w:r>
        <w:t>Click on ‘reply’ button;</w:t>
      </w:r>
    </w:p>
    <w:p w14:paraId="1A64C457" w14:textId="77777777" w:rsidR="00AF3EC8" w:rsidRDefault="00AF3EC8" w:rsidP="00ED30C7">
      <w:pPr>
        <w:pStyle w:val="ListParagraph"/>
        <w:numPr>
          <w:ilvl w:val="0"/>
          <w:numId w:val="16"/>
        </w:numPr>
      </w:pPr>
      <w:r>
        <w:t>Enter the reply in the ‘reply’ field;</w:t>
      </w:r>
    </w:p>
    <w:p w14:paraId="26CD05FD" w14:textId="77777777" w:rsidR="00AF3EC8" w:rsidRDefault="00AF3EC8" w:rsidP="00ED30C7">
      <w:pPr>
        <w:pStyle w:val="ListParagraph"/>
        <w:numPr>
          <w:ilvl w:val="0"/>
          <w:numId w:val="16"/>
        </w:numPr>
      </w:pPr>
      <w:r>
        <w:t>Click ‘submit reply’ button.</w:t>
      </w:r>
    </w:p>
    <w:p w14:paraId="226B8039" w14:textId="77777777" w:rsidR="00AF3EC8" w:rsidRDefault="00AF3EC8" w:rsidP="00AF3EC8">
      <w:r>
        <w:t>The alternative scenarios would arise if either the user input is invalid or if the server failed to process the request due to internal server error and can be summarized as follows:</w:t>
      </w:r>
    </w:p>
    <w:p w14:paraId="1122BEDC" w14:textId="77777777" w:rsidR="00AF3EC8" w:rsidRDefault="00AF3EC8" w:rsidP="00ED30C7">
      <w:pPr>
        <w:pStyle w:val="ListParagraph"/>
        <w:numPr>
          <w:ilvl w:val="0"/>
          <w:numId w:val="17"/>
        </w:numPr>
      </w:pPr>
      <w:r>
        <w:t>Alternative scenario point 1: The server failed to retrieve the list of questions:</w:t>
      </w:r>
    </w:p>
    <w:p w14:paraId="7D00C194" w14:textId="77777777" w:rsidR="00AF3EC8" w:rsidRDefault="00AF3EC8" w:rsidP="00ED30C7">
      <w:pPr>
        <w:pStyle w:val="ListParagraph"/>
        <w:numPr>
          <w:ilvl w:val="1"/>
          <w:numId w:val="17"/>
        </w:numPr>
      </w:pPr>
      <w:r>
        <w:t>Display user the error message and prompt to try again later;</w:t>
      </w:r>
    </w:p>
    <w:p w14:paraId="210F4BCB" w14:textId="77777777" w:rsidR="00AF3EC8" w:rsidRDefault="00AF3EC8" w:rsidP="00ED30C7">
      <w:pPr>
        <w:pStyle w:val="ListParagraph"/>
        <w:numPr>
          <w:ilvl w:val="1"/>
          <w:numId w:val="17"/>
        </w:numPr>
      </w:pPr>
      <w:r>
        <w:t>Return to step 1.</w:t>
      </w:r>
    </w:p>
    <w:p w14:paraId="62DB7C7E" w14:textId="77777777" w:rsidR="00AF3EC8" w:rsidRDefault="00AF3EC8" w:rsidP="00ED30C7">
      <w:pPr>
        <w:pStyle w:val="ListParagraph"/>
        <w:numPr>
          <w:ilvl w:val="0"/>
          <w:numId w:val="17"/>
        </w:numPr>
      </w:pPr>
      <w:r>
        <w:t>Alternative scenario point 3: The server failed to retrieve a question user has selected:</w:t>
      </w:r>
    </w:p>
    <w:p w14:paraId="1943CE22" w14:textId="77777777" w:rsidR="00AF3EC8" w:rsidRDefault="00AF3EC8" w:rsidP="00ED30C7">
      <w:pPr>
        <w:pStyle w:val="ListParagraph"/>
        <w:numPr>
          <w:ilvl w:val="1"/>
          <w:numId w:val="17"/>
        </w:numPr>
      </w:pPr>
      <w:r>
        <w:lastRenderedPageBreak/>
        <w:t>Display user the error message and prompt to try again later;</w:t>
      </w:r>
    </w:p>
    <w:p w14:paraId="5947B874" w14:textId="77777777" w:rsidR="00AF3EC8" w:rsidRDefault="00AF3EC8" w:rsidP="00ED30C7">
      <w:pPr>
        <w:pStyle w:val="ListParagraph"/>
        <w:numPr>
          <w:ilvl w:val="1"/>
          <w:numId w:val="17"/>
        </w:numPr>
      </w:pPr>
      <w:r>
        <w:t>Return to step 1.</w:t>
      </w:r>
    </w:p>
    <w:p w14:paraId="2F7C2CA2" w14:textId="77777777" w:rsidR="00AF3EC8" w:rsidRDefault="00AF3EC8" w:rsidP="00ED30C7">
      <w:pPr>
        <w:pStyle w:val="ListParagraph"/>
        <w:numPr>
          <w:ilvl w:val="0"/>
          <w:numId w:val="17"/>
        </w:numPr>
      </w:pPr>
      <w:r>
        <w:t>Alternative scenario point 5: The user is invalid:</w:t>
      </w:r>
    </w:p>
    <w:p w14:paraId="49C90B4F" w14:textId="77777777" w:rsidR="00AF3EC8" w:rsidRDefault="00AF3EC8" w:rsidP="00ED30C7">
      <w:pPr>
        <w:pStyle w:val="ListParagraph"/>
        <w:numPr>
          <w:ilvl w:val="1"/>
          <w:numId w:val="17"/>
        </w:numPr>
      </w:pPr>
      <w:r>
        <w:t>If the user input contains invalid characters:</w:t>
      </w:r>
    </w:p>
    <w:p w14:paraId="40C3A1FA" w14:textId="77777777" w:rsidR="00AF3EC8" w:rsidRDefault="00AF3EC8" w:rsidP="00ED30C7">
      <w:pPr>
        <w:pStyle w:val="ListParagraph"/>
        <w:numPr>
          <w:ilvl w:val="2"/>
          <w:numId w:val="17"/>
        </w:numPr>
      </w:pPr>
      <w:r>
        <w:t>Display user the error message showing the list of invalid characters;</w:t>
      </w:r>
    </w:p>
    <w:p w14:paraId="2C29CA37" w14:textId="77777777" w:rsidR="00AF3EC8" w:rsidRDefault="00AF3EC8" w:rsidP="00ED30C7">
      <w:pPr>
        <w:pStyle w:val="ListParagraph"/>
        <w:numPr>
          <w:ilvl w:val="2"/>
          <w:numId w:val="17"/>
        </w:numPr>
      </w:pPr>
      <w:r>
        <w:t>Return to step 5.</w:t>
      </w:r>
    </w:p>
    <w:p w14:paraId="5A3F6404" w14:textId="77777777" w:rsidR="00AF3EC8" w:rsidRDefault="00AF3EC8" w:rsidP="00ED30C7">
      <w:pPr>
        <w:pStyle w:val="ListParagraph"/>
        <w:numPr>
          <w:ilvl w:val="1"/>
          <w:numId w:val="17"/>
        </w:numPr>
      </w:pPr>
      <w:r>
        <w:t>If the user input is too short or too long:</w:t>
      </w:r>
    </w:p>
    <w:p w14:paraId="4CECC498" w14:textId="77777777" w:rsidR="00AF3EC8" w:rsidRDefault="00AF3EC8" w:rsidP="00ED30C7">
      <w:pPr>
        <w:pStyle w:val="ListParagraph"/>
        <w:numPr>
          <w:ilvl w:val="2"/>
          <w:numId w:val="17"/>
        </w:numPr>
      </w:pPr>
      <w:r>
        <w:t>Display user the error message showing the minimum and maximum acceptable reply length;</w:t>
      </w:r>
    </w:p>
    <w:p w14:paraId="323EDE93" w14:textId="77777777" w:rsidR="00AF3EC8" w:rsidRDefault="00AF3EC8" w:rsidP="00ED30C7">
      <w:pPr>
        <w:pStyle w:val="ListParagraph"/>
        <w:numPr>
          <w:ilvl w:val="2"/>
          <w:numId w:val="17"/>
        </w:numPr>
      </w:pPr>
      <w:r>
        <w:t>Return to step 5.</w:t>
      </w:r>
    </w:p>
    <w:p w14:paraId="30ED81B3" w14:textId="77777777" w:rsidR="00AF3EC8" w:rsidRDefault="00AF3EC8" w:rsidP="00ED30C7">
      <w:pPr>
        <w:pStyle w:val="ListParagraph"/>
        <w:numPr>
          <w:ilvl w:val="0"/>
          <w:numId w:val="17"/>
        </w:numPr>
      </w:pPr>
      <w:r>
        <w:t>Alternative scenario point 6: The server failed to process the request due to internal server error:</w:t>
      </w:r>
    </w:p>
    <w:p w14:paraId="229570C4" w14:textId="77777777" w:rsidR="00AF3EC8" w:rsidRDefault="00AF3EC8" w:rsidP="00ED30C7">
      <w:pPr>
        <w:pStyle w:val="ListParagraph"/>
        <w:numPr>
          <w:ilvl w:val="1"/>
          <w:numId w:val="17"/>
        </w:numPr>
      </w:pPr>
      <w:r>
        <w:t>Display user the error message and prompt to try again later;</w:t>
      </w:r>
    </w:p>
    <w:p w14:paraId="5A13E6A5" w14:textId="77777777" w:rsidR="00AF3EC8" w:rsidRDefault="00AF3EC8" w:rsidP="00ED30C7">
      <w:pPr>
        <w:pStyle w:val="ListParagraph"/>
        <w:numPr>
          <w:ilvl w:val="1"/>
          <w:numId w:val="17"/>
        </w:numPr>
      </w:pPr>
      <w:r>
        <w:t>Return to step 4.</w:t>
      </w:r>
    </w:p>
    <w:p w14:paraId="0FEB6903" w14:textId="77777777" w:rsidR="00AF3EC8" w:rsidRDefault="00AF3EC8" w:rsidP="00AF3EC8">
      <w:r>
        <w:t>To upvote or a downvote a question or a reply, the user would proceed as follows:</w:t>
      </w:r>
    </w:p>
    <w:p w14:paraId="55285A53" w14:textId="77777777" w:rsidR="00AF3EC8" w:rsidRDefault="00AF3EC8" w:rsidP="00ED30C7">
      <w:pPr>
        <w:pStyle w:val="ListParagraph"/>
        <w:numPr>
          <w:ilvl w:val="0"/>
          <w:numId w:val="18"/>
        </w:numPr>
      </w:pPr>
      <w:r>
        <w:t>Click ‘forum’ button;</w:t>
      </w:r>
    </w:p>
    <w:p w14:paraId="081E11E0" w14:textId="77777777" w:rsidR="00AF3EC8" w:rsidRDefault="00AF3EC8" w:rsidP="00ED30C7">
      <w:pPr>
        <w:pStyle w:val="ListParagraph"/>
        <w:numPr>
          <w:ilvl w:val="0"/>
          <w:numId w:val="18"/>
        </w:numPr>
      </w:pPr>
      <w:r>
        <w:t>Browse the list of questions;</w:t>
      </w:r>
    </w:p>
    <w:p w14:paraId="04A06B30" w14:textId="77777777" w:rsidR="00AF3EC8" w:rsidRDefault="00AF3EC8" w:rsidP="00ED30C7">
      <w:pPr>
        <w:pStyle w:val="ListParagraph"/>
        <w:numPr>
          <w:ilvl w:val="0"/>
          <w:numId w:val="18"/>
        </w:numPr>
      </w:pPr>
      <w:r>
        <w:t>Select a question;</w:t>
      </w:r>
    </w:p>
    <w:p w14:paraId="193CB561" w14:textId="77777777" w:rsidR="00AF3EC8" w:rsidRDefault="00AF3EC8" w:rsidP="00ED30C7">
      <w:pPr>
        <w:pStyle w:val="ListParagraph"/>
        <w:numPr>
          <w:ilvl w:val="0"/>
          <w:numId w:val="18"/>
        </w:numPr>
      </w:pPr>
      <w:r>
        <w:t>Click on a ‘upvote’ or ‘downvote’ button on a question or an appropriate reply.</w:t>
      </w:r>
    </w:p>
    <w:p w14:paraId="490712C5" w14:textId="77777777" w:rsidR="00AF3EC8" w:rsidRDefault="00AF3EC8" w:rsidP="00AF3EC8">
      <w:r>
        <w:t>The alternative scenarios would arise if server was unable to fulfil the request due to internal server error:</w:t>
      </w:r>
    </w:p>
    <w:p w14:paraId="2F67E2D0" w14:textId="39FAF5DE" w:rsidR="00AF3EC8" w:rsidRDefault="00AF3EC8" w:rsidP="00ED30C7">
      <w:pPr>
        <w:pStyle w:val="ListParagraph"/>
        <w:numPr>
          <w:ilvl w:val="0"/>
          <w:numId w:val="19"/>
        </w:numPr>
      </w:pPr>
      <w:commentRangeStart w:id="34"/>
      <w:r>
        <w:t>Alternative scenario point 1: The server failed to retrieve the list of questions:</w:t>
      </w:r>
    </w:p>
    <w:p w14:paraId="3F7517D6" w14:textId="4D17E984" w:rsidR="00AF3EC8" w:rsidRDefault="00AF3EC8" w:rsidP="00ED30C7">
      <w:pPr>
        <w:pStyle w:val="ListParagraph"/>
        <w:numPr>
          <w:ilvl w:val="1"/>
          <w:numId w:val="19"/>
        </w:numPr>
      </w:pPr>
      <w:r>
        <w:t>Display user the error message and prompt to try again later;</w:t>
      </w:r>
    </w:p>
    <w:p w14:paraId="0A203128" w14:textId="5A68ED11" w:rsidR="00AF3EC8" w:rsidRDefault="00AF3EC8" w:rsidP="00ED30C7">
      <w:pPr>
        <w:pStyle w:val="ListParagraph"/>
        <w:numPr>
          <w:ilvl w:val="1"/>
          <w:numId w:val="19"/>
        </w:numPr>
      </w:pPr>
      <w:r>
        <w:t>Return to step 1</w:t>
      </w:r>
    </w:p>
    <w:p w14:paraId="100A78CB" w14:textId="0CC4EFFB" w:rsidR="00AF3EC8" w:rsidRDefault="00AF3EC8" w:rsidP="00ED30C7">
      <w:pPr>
        <w:pStyle w:val="ListParagraph"/>
        <w:numPr>
          <w:ilvl w:val="0"/>
          <w:numId w:val="19"/>
        </w:numPr>
      </w:pPr>
      <w:r>
        <w:t>Alternative scenario point 3: The server failed to retrieve a question</w:t>
      </w:r>
    </w:p>
    <w:p w14:paraId="7CC8AC21" w14:textId="68251162" w:rsidR="00AF3EC8" w:rsidRDefault="00AF3EC8" w:rsidP="00ED30C7">
      <w:pPr>
        <w:pStyle w:val="ListParagraph"/>
        <w:numPr>
          <w:ilvl w:val="1"/>
          <w:numId w:val="19"/>
        </w:numPr>
      </w:pPr>
      <w:r>
        <w:t>Display user the error message and prompt to try again later;</w:t>
      </w:r>
    </w:p>
    <w:p w14:paraId="39806A85" w14:textId="75AC7116" w:rsidR="00AF3EC8" w:rsidRDefault="00AF3EC8" w:rsidP="00ED30C7">
      <w:pPr>
        <w:pStyle w:val="ListParagraph"/>
        <w:numPr>
          <w:ilvl w:val="1"/>
          <w:numId w:val="19"/>
        </w:numPr>
      </w:pPr>
      <w:r>
        <w:t>Return to step 1.</w:t>
      </w:r>
      <w:commentRangeEnd w:id="34"/>
      <w:r w:rsidRPr="00AF3EC8">
        <w:rPr>
          <w:szCs w:val="20"/>
        </w:rPr>
        <w:commentReference w:id="34"/>
      </w:r>
    </w:p>
    <w:p w14:paraId="0E8345F6" w14:textId="36727C0A" w:rsidR="00AF3EC8" w:rsidRDefault="00AF3EC8" w:rsidP="00ED30C7">
      <w:pPr>
        <w:pStyle w:val="ListParagraph"/>
        <w:numPr>
          <w:ilvl w:val="0"/>
          <w:numId w:val="19"/>
        </w:numPr>
      </w:pPr>
      <w:r>
        <w:t>Alternative scenario point 4: The server failed to update rating due to internal server error:</w:t>
      </w:r>
    </w:p>
    <w:p w14:paraId="5D1FB972" w14:textId="214031C6" w:rsidR="00AF3EC8" w:rsidRDefault="00AF3EC8" w:rsidP="00ED30C7">
      <w:pPr>
        <w:pStyle w:val="ListParagraph"/>
        <w:numPr>
          <w:ilvl w:val="1"/>
          <w:numId w:val="19"/>
        </w:numPr>
      </w:pPr>
      <w:r>
        <w:t>Display user the error message and prompt to try again later;</w:t>
      </w:r>
    </w:p>
    <w:p w14:paraId="722AD4B0" w14:textId="35260E55" w:rsidR="00AF3EC8" w:rsidRDefault="00AF3EC8" w:rsidP="00ED30C7">
      <w:pPr>
        <w:pStyle w:val="ListParagraph"/>
        <w:numPr>
          <w:ilvl w:val="1"/>
          <w:numId w:val="19"/>
        </w:numPr>
      </w:pPr>
      <w:r>
        <w:t>Return to step 4.</w:t>
      </w:r>
    </w:p>
    <w:p w14:paraId="0B1A353A" w14:textId="77777777" w:rsidR="00A31C27" w:rsidRDefault="00A31C27">
      <w:pPr>
        <w:spacing w:before="0" w:after="0" w:line="240" w:lineRule="auto"/>
        <w:jc w:val="left"/>
        <w:rPr>
          <w:rFonts w:ascii="Arial" w:hAnsi="Arial"/>
          <w:sz w:val="24"/>
        </w:rPr>
      </w:pPr>
      <w:bookmarkStart w:id="35" w:name="_Toc33985402"/>
      <w:r>
        <w:br w:type="page"/>
      </w:r>
    </w:p>
    <w:p w14:paraId="1000AE72" w14:textId="0778A613" w:rsidR="008A7447" w:rsidRDefault="008A7447" w:rsidP="008A7447">
      <w:pPr>
        <w:pStyle w:val="Heading3"/>
      </w:pPr>
      <w:r>
        <w:lastRenderedPageBreak/>
        <w:t>Profile Management System</w:t>
      </w:r>
      <w:bookmarkEnd w:id="35"/>
    </w:p>
    <w:p w14:paraId="313E3E8F" w14:textId="77777777" w:rsidR="006F6577" w:rsidRDefault="00A31C27" w:rsidP="006F6577">
      <w:pPr>
        <w:keepNext/>
      </w:pPr>
      <w:r>
        <w:rPr>
          <w:noProof/>
        </w:rPr>
        <w:drawing>
          <wp:inline distT="0" distB="0" distL="0" distR="0" wp14:anchorId="0A54AD95" wp14:editId="6358E183">
            <wp:extent cx="5429250" cy="336296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 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429250" cy="3362960"/>
                    </a:xfrm>
                    <a:prstGeom prst="rect">
                      <a:avLst/>
                    </a:prstGeom>
                  </pic:spPr>
                </pic:pic>
              </a:graphicData>
            </a:graphic>
          </wp:inline>
        </w:drawing>
      </w:r>
    </w:p>
    <w:p w14:paraId="3A87DCA0" w14:textId="6A163552" w:rsidR="00A31C27" w:rsidRPr="00A31C27" w:rsidRDefault="006F6577" w:rsidP="006F6577">
      <w:pPr>
        <w:pStyle w:val="Caption"/>
        <w:jc w:val="both"/>
      </w:pPr>
      <w:r>
        <w:t xml:space="preserve">Figure </w:t>
      </w:r>
      <w:fldSimple w:instr=" SEQ Figure \* ARABIC ">
        <w:r w:rsidR="00CB21AB">
          <w:rPr>
            <w:noProof/>
          </w:rPr>
          <w:t>5</w:t>
        </w:r>
      </w:fldSimple>
      <w:r>
        <w:t>. Profile Management System</w:t>
      </w:r>
    </w:p>
    <w:p w14:paraId="2B326C67" w14:textId="241AE6F9" w:rsidR="008A7447" w:rsidRDefault="008A7447" w:rsidP="008A7447">
      <w:pPr>
        <w:rPr>
          <w:lang w:val="en-IE"/>
        </w:rPr>
      </w:pPr>
      <w:r>
        <w:rPr>
          <w:lang w:val="en-IE"/>
        </w:rPr>
        <w:t>This use case describes a sequence of steps to be performed when user wishes to avail of profile management functionality; to update their password, the user would proceed as follows:</w:t>
      </w:r>
    </w:p>
    <w:p w14:paraId="371BABEF" w14:textId="0426D5FA" w:rsidR="008A7447" w:rsidRDefault="008A7447" w:rsidP="00ED30C7">
      <w:pPr>
        <w:pStyle w:val="ListParagraph"/>
        <w:numPr>
          <w:ilvl w:val="0"/>
          <w:numId w:val="20"/>
        </w:numPr>
      </w:pPr>
      <w:r>
        <w:t xml:space="preserve">Click </w:t>
      </w:r>
      <w:r w:rsidR="006770F7">
        <w:t xml:space="preserve">the </w:t>
      </w:r>
      <w:r>
        <w:t>‘settings’ button</w:t>
      </w:r>
    </w:p>
    <w:p w14:paraId="537FFF8E" w14:textId="663BF026" w:rsidR="008A7447" w:rsidRDefault="008A7447" w:rsidP="00ED30C7">
      <w:pPr>
        <w:pStyle w:val="ListParagraph"/>
        <w:numPr>
          <w:ilvl w:val="0"/>
          <w:numId w:val="20"/>
        </w:numPr>
      </w:pPr>
      <w:r>
        <w:t>Select the ‘account management’ pane</w:t>
      </w:r>
    </w:p>
    <w:p w14:paraId="2478D1AD" w14:textId="7AD35239" w:rsidR="008A7447" w:rsidRDefault="008A7447" w:rsidP="00ED30C7">
      <w:pPr>
        <w:pStyle w:val="ListParagraph"/>
        <w:numPr>
          <w:ilvl w:val="0"/>
          <w:numId w:val="20"/>
        </w:numPr>
      </w:pPr>
      <w:r>
        <w:t>Enter the new password into the ‘password’ field</w:t>
      </w:r>
    </w:p>
    <w:p w14:paraId="18066000" w14:textId="62A61B1D" w:rsidR="008A7447" w:rsidRDefault="008A7447" w:rsidP="00ED30C7">
      <w:pPr>
        <w:pStyle w:val="ListParagraph"/>
        <w:numPr>
          <w:ilvl w:val="0"/>
          <w:numId w:val="20"/>
        </w:numPr>
      </w:pPr>
      <w:r>
        <w:t xml:space="preserve">Repeat new password in the ‘repeat password’ field </w:t>
      </w:r>
    </w:p>
    <w:p w14:paraId="196B1888" w14:textId="6E3AA049" w:rsidR="008A7447" w:rsidRDefault="008A7447" w:rsidP="00ED30C7">
      <w:pPr>
        <w:pStyle w:val="ListParagraph"/>
        <w:numPr>
          <w:ilvl w:val="0"/>
          <w:numId w:val="20"/>
        </w:numPr>
      </w:pPr>
      <w:r>
        <w:t>Click</w:t>
      </w:r>
      <w:r w:rsidR="006770F7">
        <w:t xml:space="preserve"> the</w:t>
      </w:r>
      <w:r>
        <w:t xml:space="preserve"> ‘submit’ button</w:t>
      </w:r>
    </w:p>
    <w:p w14:paraId="10B9DCF5" w14:textId="77777777" w:rsidR="008A7447" w:rsidRDefault="008A7447" w:rsidP="008A7447">
      <w:r>
        <w:t>The alternative scenarios would arise from mandatory user data being invalid or due to an internal server error and can be summarized as follows:</w:t>
      </w:r>
    </w:p>
    <w:p w14:paraId="455E4FBC" w14:textId="7FD59C7A" w:rsidR="008A7447" w:rsidRDefault="008A7447" w:rsidP="00ED30C7">
      <w:pPr>
        <w:pStyle w:val="ListParagraph"/>
        <w:numPr>
          <w:ilvl w:val="0"/>
          <w:numId w:val="21"/>
        </w:numPr>
      </w:pPr>
      <w:r>
        <w:t xml:space="preserve">Alternative scenario point 1: The server has encountered an internal server error that prevented it from redirecting user to the </w:t>
      </w:r>
      <w:r w:rsidR="00ED30C7">
        <w:t>settings page</w:t>
      </w:r>
      <w:r>
        <w:t>:</w:t>
      </w:r>
    </w:p>
    <w:p w14:paraId="4E25C9FF" w14:textId="5482344C" w:rsidR="008A7447" w:rsidRDefault="008A7447" w:rsidP="00ED30C7">
      <w:pPr>
        <w:pStyle w:val="ListParagraph"/>
        <w:numPr>
          <w:ilvl w:val="1"/>
          <w:numId w:val="21"/>
        </w:numPr>
      </w:pPr>
      <w:r>
        <w:t>Display error message and prompt user to try again later, which would return them to step 1.</w:t>
      </w:r>
    </w:p>
    <w:p w14:paraId="554DCB48" w14:textId="77777777" w:rsidR="008A7447" w:rsidRDefault="008A7447" w:rsidP="00ED30C7">
      <w:pPr>
        <w:pStyle w:val="ListParagraph"/>
        <w:numPr>
          <w:ilvl w:val="0"/>
          <w:numId w:val="21"/>
        </w:numPr>
      </w:pPr>
      <w:r>
        <w:t>Alternative scenario point 3: The password field is invalid:</w:t>
      </w:r>
    </w:p>
    <w:p w14:paraId="247C66D2" w14:textId="77777777" w:rsidR="008A7447" w:rsidRDefault="008A7447" w:rsidP="00ED30C7">
      <w:pPr>
        <w:pStyle w:val="ListParagraph"/>
        <w:numPr>
          <w:ilvl w:val="1"/>
          <w:numId w:val="21"/>
        </w:numPr>
      </w:pPr>
      <w:r>
        <w:t>If the password field contains invalid characters:</w:t>
      </w:r>
    </w:p>
    <w:p w14:paraId="53813BB6" w14:textId="77777777" w:rsidR="008A7447" w:rsidRDefault="008A7447" w:rsidP="00ED30C7">
      <w:pPr>
        <w:pStyle w:val="ListParagraph"/>
        <w:numPr>
          <w:ilvl w:val="2"/>
          <w:numId w:val="21"/>
        </w:numPr>
      </w:pPr>
      <w:r>
        <w:t>Display user the error message showing invalid input characters;</w:t>
      </w:r>
    </w:p>
    <w:p w14:paraId="1FDCA284" w14:textId="77777777" w:rsidR="008A7447" w:rsidRDefault="008A7447" w:rsidP="00ED30C7">
      <w:pPr>
        <w:pStyle w:val="ListParagraph"/>
        <w:numPr>
          <w:ilvl w:val="2"/>
          <w:numId w:val="21"/>
        </w:numPr>
      </w:pPr>
      <w:r>
        <w:t>Go back to step 3.</w:t>
      </w:r>
    </w:p>
    <w:p w14:paraId="6E535CEB" w14:textId="77777777" w:rsidR="008A7447" w:rsidRDefault="008A7447" w:rsidP="00ED30C7">
      <w:pPr>
        <w:pStyle w:val="ListParagraph"/>
        <w:numPr>
          <w:ilvl w:val="1"/>
          <w:numId w:val="21"/>
        </w:numPr>
      </w:pPr>
      <w:r>
        <w:t>If the password field is too short or too long:</w:t>
      </w:r>
    </w:p>
    <w:p w14:paraId="0F20A1B4" w14:textId="77777777" w:rsidR="008A7447" w:rsidRDefault="008A7447" w:rsidP="00ED30C7">
      <w:pPr>
        <w:pStyle w:val="ListParagraph"/>
        <w:numPr>
          <w:ilvl w:val="2"/>
          <w:numId w:val="21"/>
        </w:numPr>
      </w:pPr>
      <w:r>
        <w:t>Display user the error message showing maximum and minimum acceptable password length;</w:t>
      </w:r>
    </w:p>
    <w:p w14:paraId="71E83374" w14:textId="77777777" w:rsidR="008A7447" w:rsidRDefault="008A7447" w:rsidP="00ED30C7">
      <w:pPr>
        <w:pStyle w:val="ListParagraph"/>
        <w:numPr>
          <w:ilvl w:val="2"/>
          <w:numId w:val="21"/>
        </w:numPr>
      </w:pPr>
      <w:r>
        <w:t>Go back to step 3</w:t>
      </w:r>
    </w:p>
    <w:p w14:paraId="740AEAC4" w14:textId="77777777" w:rsidR="008A7447" w:rsidRDefault="008A7447" w:rsidP="00ED30C7">
      <w:pPr>
        <w:pStyle w:val="ListParagraph"/>
        <w:numPr>
          <w:ilvl w:val="0"/>
          <w:numId w:val="21"/>
        </w:numPr>
      </w:pPr>
      <w:r>
        <w:lastRenderedPageBreak/>
        <w:t xml:space="preserve">Alternative scenario point 4: The password entered in the repeat password field does not match the password entered in the password field: </w:t>
      </w:r>
    </w:p>
    <w:p w14:paraId="61DD4455" w14:textId="77777777" w:rsidR="008A7447" w:rsidRDefault="008A7447" w:rsidP="00ED30C7">
      <w:pPr>
        <w:pStyle w:val="ListParagraph"/>
        <w:numPr>
          <w:ilvl w:val="1"/>
          <w:numId w:val="21"/>
        </w:numPr>
      </w:pPr>
      <w:r>
        <w:t>Display user the error message and go back to step 4.</w:t>
      </w:r>
    </w:p>
    <w:p w14:paraId="631EB541" w14:textId="1979DCA8" w:rsidR="00ED30C7" w:rsidRDefault="00ED30C7" w:rsidP="00ED30C7">
      <w:pPr>
        <w:pStyle w:val="ListParagraph"/>
        <w:numPr>
          <w:ilvl w:val="0"/>
          <w:numId w:val="21"/>
        </w:numPr>
      </w:pPr>
      <w:r>
        <w:t>Alternative scenario point 5: The server has encountered an internal server error that prevented it from fulfilling update request:</w:t>
      </w:r>
    </w:p>
    <w:p w14:paraId="2C1C71DB" w14:textId="0D7FCA9B" w:rsidR="00ED30C7" w:rsidRDefault="00ED30C7" w:rsidP="00ED30C7">
      <w:pPr>
        <w:pStyle w:val="ListParagraph"/>
        <w:numPr>
          <w:ilvl w:val="1"/>
          <w:numId w:val="21"/>
        </w:numPr>
      </w:pPr>
      <w:r>
        <w:t>Display user the error message and prompt user to try again later, which would return them to step 1.</w:t>
      </w:r>
    </w:p>
    <w:p w14:paraId="7A8C637D" w14:textId="4DF41C54" w:rsidR="00ED30C7" w:rsidRDefault="00ED30C7" w:rsidP="00ED30C7">
      <w:r>
        <w:t>To update their email, the user would proceed as follows:</w:t>
      </w:r>
    </w:p>
    <w:p w14:paraId="718B2645" w14:textId="771CB32E" w:rsidR="00ED30C7" w:rsidRDefault="00ED30C7" w:rsidP="00ED30C7">
      <w:pPr>
        <w:pStyle w:val="ListParagraph"/>
        <w:numPr>
          <w:ilvl w:val="0"/>
          <w:numId w:val="22"/>
        </w:numPr>
      </w:pPr>
      <w:r>
        <w:t>Click</w:t>
      </w:r>
      <w:r w:rsidR="006770F7">
        <w:t xml:space="preserve"> the</w:t>
      </w:r>
      <w:r>
        <w:t xml:space="preserve"> ‘settings’ button</w:t>
      </w:r>
    </w:p>
    <w:p w14:paraId="02481D41" w14:textId="77777777" w:rsidR="00ED30C7" w:rsidRDefault="00ED30C7" w:rsidP="00ED30C7">
      <w:pPr>
        <w:pStyle w:val="ListParagraph"/>
        <w:numPr>
          <w:ilvl w:val="0"/>
          <w:numId w:val="22"/>
        </w:numPr>
      </w:pPr>
      <w:r>
        <w:t>Select the ‘account management’ pane</w:t>
      </w:r>
    </w:p>
    <w:p w14:paraId="23970794" w14:textId="20923961" w:rsidR="00ED30C7" w:rsidRDefault="00ED30C7" w:rsidP="00ED30C7">
      <w:pPr>
        <w:pStyle w:val="ListParagraph"/>
        <w:numPr>
          <w:ilvl w:val="0"/>
          <w:numId w:val="22"/>
        </w:numPr>
      </w:pPr>
      <w:r>
        <w:t>Enter the new email into the ‘email’ field</w:t>
      </w:r>
    </w:p>
    <w:p w14:paraId="28EF9144" w14:textId="4E58384E" w:rsidR="00ED30C7" w:rsidRDefault="00ED30C7" w:rsidP="00ED30C7">
      <w:pPr>
        <w:pStyle w:val="ListParagraph"/>
        <w:numPr>
          <w:ilvl w:val="0"/>
          <w:numId w:val="22"/>
        </w:numPr>
      </w:pPr>
      <w:r>
        <w:t>Click</w:t>
      </w:r>
      <w:r w:rsidR="006770F7">
        <w:t xml:space="preserve"> the</w:t>
      </w:r>
      <w:r>
        <w:t xml:space="preserve"> ‘submit’ button</w:t>
      </w:r>
    </w:p>
    <w:p w14:paraId="69D80E5B" w14:textId="52752E65" w:rsidR="008A7447" w:rsidRDefault="00ED30C7" w:rsidP="00ED30C7">
      <w:r>
        <w:t>The alternative scenarios would arise from mandatory user data being invalid or due to an internal server error and can be summarized as follows:</w:t>
      </w:r>
    </w:p>
    <w:p w14:paraId="2FF28E56" w14:textId="77777777" w:rsidR="00ED30C7" w:rsidRDefault="00ED30C7" w:rsidP="00ED30C7">
      <w:pPr>
        <w:pStyle w:val="ListParagraph"/>
        <w:numPr>
          <w:ilvl w:val="0"/>
          <w:numId w:val="23"/>
        </w:numPr>
      </w:pPr>
      <w:r>
        <w:t>Alternative scenario point 1: The server has encountered an internal server error that prevented it from redirecting user to the settings page:</w:t>
      </w:r>
    </w:p>
    <w:p w14:paraId="7481BB12" w14:textId="3850823A" w:rsidR="00ED30C7" w:rsidRPr="00ED30C7" w:rsidRDefault="00ED30C7" w:rsidP="00ED30C7">
      <w:pPr>
        <w:pStyle w:val="ListParagraph"/>
        <w:numPr>
          <w:ilvl w:val="1"/>
          <w:numId w:val="23"/>
        </w:numPr>
      </w:pPr>
      <w:r>
        <w:t>Display error message and prompt user to try again later, which would return them to step 1.</w:t>
      </w:r>
    </w:p>
    <w:p w14:paraId="53E4B8BA" w14:textId="3DD30C0A" w:rsidR="00ED30C7" w:rsidRDefault="00ED30C7" w:rsidP="00ED30C7">
      <w:pPr>
        <w:pStyle w:val="ListParagraph"/>
        <w:numPr>
          <w:ilvl w:val="0"/>
          <w:numId w:val="23"/>
        </w:numPr>
      </w:pPr>
      <w:r>
        <w:t>Alternative scenario point 3: The email entered is not a valid email address:</w:t>
      </w:r>
    </w:p>
    <w:p w14:paraId="088FA87E" w14:textId="057057AF" w:rsidR="00ED30C7" w:rsidRDefault="00ED30C7" w:rsidP="00ED30C7">
      <w:pPr>
        <w:pStyle w:val="ListParagraph"/>
        <w:numPr>
          <w:ilvl w:val="1"/>
          <w:numId w:val="23"/>
        </w:numPr>
      </w:pPr>
      <w:r>
        <w:t>Display user the error message and go back to step 3.</w:t>
      </w:r>
    </w:p>
    <w:p w14:paraId="22440CF9" w14:textId="4FA63FCB" w:rsidR="00ED30C7" w:rsidRDefault="00ED30C7" w:rsidP="00ED30C7">
      <w:pPr>
        <w:pStyle w:val="ListParagraph"/>
        <w:numPr>
          <w:ilvl w:val="0"/>
          <w:numId w:val="23"/>
        </w:numPr>
      </w:pPr>
      <w:r>
        <w:t>Alternative scenario point 4: The server has encountered an internal server error that prevented it from fulfilling update request:</w:t>
      </w:r>
    </w:p>
    <w:p w14:paraId="27B282B4" w14:textId="59A243ED" w:rsidR="00ED30C7" w:rsidRDefault="00ED30C7" w:rsidP="00ED30C7">
      <w:pPr>
        <w:pStyle w:val="ListParagraph"/>
        <w:numPr>
          <w:ilvl w:val="1"/>
          <w:numId w:val="23"/>
        </w:numPr>
      </w:pPr>
      <w:r>
        <w:t>Display user the error message and prompt user to try again later, which would return them to step 1.</w:t>
      </w:r>
    </w:p>
    <w:p w14:paraId="01EC1226" w14:textId="1C3535CB" w:rsidR="00F77215" w:rsidRDefault="00F77215" w:rsidP="00F77215"/>
    <w:p w14:paraId="405D6086" w14:textId="77777777" w:rsidR="006568B7" w:rsidRDefault="006568B7" w:rsidP="00F77215"/>
    <w:p w14:paraId="65B60B56" w14:textId="40037565" w:rsidR="00F77215" w:rsidRDefault="00F77215" w:rsidP="00F77215">
      <w:pPr>
        <w:rPr>
          <w:lang w:val="en-IE"/>
        </w:rPr>
      </w:pPr>
      <w:r>
        <w:rPr>
          <w:lang w:val="en-IE"/>
        </w:rPr>
        <w:t>To update their private settings, the user would proceed as follows:</w:t>
      </w:r>
    </w:p>
    <w:p w14:paraId="7D4AE709" w14:textId="11D52046" w:rsidR="00F77215" w:rsidRDefault="00F77215" w:rsidP="00F77215">
      <w:pPr>
        <w:pStyle w:val="ListParagraph"/>
        <w:numPr>
          <w:ilvl w:val="0"/>
          <w:numId w:val="24"/>
        </w:numPr>
      </w:pPr>
      <w:r>
        <w:t xml:space="preserve">Click </w:t>
      </w:r>
      <w:r w:rsidR="006770F7">
        <w:t xml:space="preserve">the </w:t>
      </w:r>
      <w:r>
        <w:t>‘settings’ button</w:t>
      </w:r>
    </w:p>
    <w:p w14:paraId="316A006D" w14:textId="5485D788" w:rsidR="00F77215" w:rsidRDefault="00F77215" w:rsidP="00F77215">
      <w:pPr>
        <w:pStyle w:val="ListParagraph"/>
        <w:numPr>
          <w:ilvl w:val="0"/>
          <w:numId w:val="24"/>
        </w:numPr>
      </w:pPr>
      <w:r>
        <w:t>Select the ‘privacy settings’ pane</w:t>
      </w:r>
    </w:p>
    <w:p w14:paraId="2DAA5174" w14:textId="6E754C21" w:rsidR="00F77215" w:rsidRDefault="00F77215" w:rsidP="00F77215">
      <w:pPr>
        <w:pStyle w:val="ListParagraph"/>
        <w:numPr>
          <w:ilvl w:val="0"/>
          <w:numId w:val="24"/>
        </w:numPr>
      </w:pPr>
      <w:r>
        <w:t>Select whether they want their profile to be visible to public</w:t>
      </w:r>
    </w:p>
    <w:p w14:paraId="2EA6B7EC" w14:textId="35BB0C31" w:rsidR="00F77215" w:rsidRDefault="00F77215" w:rsidP="00F77215">
      <w:pPr>
        <w:pStyle w:val="ListParagraph"/>
        <w:numPr>
          <w:ilvl w:val="0"/>
          <w:numId w:val="24"/>
        </w:numPr>
      </w:pPr>
      <w:r>
        <w:t>Select whether they want their</w:t>
      </w:r>
      <w:r w:rsidR="00B17901">
        <w:t xml:space="preserve"> page</w:t>
      </w:r>
      <w:r w:rsidR="007F78F7">
        <w:t xml:space="preserve"> to</w:t>
      </w:r>
      <w:r w:rsidR="00B17901">
        <w:t xml:space="preserve"> be publicly visible</w:t>
      </w:r>
    </w:p>
    <w:p w14:paraId="4485FF4B" w14:textId="70217334" w:rsidR="00B17901" w:rsidRDefault="007F78F7" w:rsidP="00F77215">
      <w:pPr>
        <w:pStyle w:val="ListParagraph"/>
        <w:numPr>
          <w:ilvl w:val="0"/>
          <w:numId w:val="24"/>
        </w:numPr>
      </w:pPr>
      <w:r>
        <w:t>Select whether they want their forum activity to be publicly visible</w:t>
      </w:r>
    </w:p>
    <w:p w14:paraId="4E4D723F" w14:textId="623726CD" w:rsidR="007F78F7" w:rsidRDefault="007F78F7" w:rsidP="00F77215">
      <w:pPr>
        <w:pStyle w:val="ListParagraph"/>
        <w:numPr>
          <w:ilvl w:val="0"/>
          <w:numId w:val="24"/>
        </w:numPr>
      </w:pPr>
      <w:r>
        <w:t>Click</w:t>
      </w:r>
      <w:r w:rsidR="006770F7">
        <w:t xml:space="preserve"> the</w:t>
      </w:r>
      <w:r>
        <w:t xml:space="preserve"> ‘submit’ button</w:t>
      </w:r>
    </w:p>
    <w:p w14:paraId="0E8BA655" w14:textId="571261FC" w:rsidR="00BB718B" w:rsidRDefault="00BB718B" w:rsidP="00BB718B">
      <w:r>
        <w:t>The alternative scenarios would arise due to an internal server errors and can be summarized as follows:</w:t>
      </w:r>
    </w:p>
    <w:p w14:paraId="7745F030" w14:textId="0A729515" w:rsidR="00BB718B" w:rsidRDefault="00BB718B" w:rsidP="00BB718B">
      <w:pPr>
        <w:pStyle w:val="ListParagraph"/>
        <w:numPr>
          <w:ilvl w:val="0"/>
          <w:numId w:val="25"/>
        </w:numPr>
      </w:pPr>
      <w:r>
        <w:t>Alternative scenario point 1: The server has encountered an internal server error that prevent</w:t>
      </w:r>
      <w:r w:rsidR="00431720">
        <w:t>ed it from redirecting user to the settings page:</w:t>
      </w:r>
    </w:p>
    <w:p w14:paraId="68CDF036" w14:textId="4A16BB1D" w:rsidR="00431720" w:rsidRDefault="00431720" w:rsidP="00431720">
      <w:pPr>
        <w:pStyle w:val="ListParagraph"/>
        <w:numPr>
          <w:ilvl w:val="1"/>
          <w:numId w:val="25"/>
        </w:numPr>
      </w:pPr>
      <w:r>
        <w:lastRenderedPageBreak/>
        <w:t>Display error message and prompt user to try again later, which would return them to step 1.</w:t>
      </w:r>
    </w:p>
    <w:p w14:paraId="651524BE" w14:textId="308E8E7A" w:rsidR="00431720" w:rsidRDefault="00431720" w:rsidP="00431720">
      <w:pPr>
        <w:pStyle w:val="ListParagraph"/>
        <w:numPr>
          <w:ilvl w:val="0"/>
          <w:numId w:val="25"/>
        </w:numPr>
      </w:pPr>
      <w:r>
        <w:t>Alternative scenario point</w:t>
      </w:r>
      <w:r w:rsidR="00F43BF2">
        <w:t xml:space="preserve"> 6: The server has encountered an internal server error that prevented it from fulfilling update request:</w:t>
      </w:r>
    </w:p>
    <w:p w14:paraId="67FCA892" w14:textId="0CACE4F8" w:rsidR="00F43BF2" w:rsidRDefault="00F43BF2" w:rsidP="00F43BF2">
      <w:pPr>
        <w:pStyle w:val="ListParagraph"/>
        <w:numPr>
          <w:ilvl w:val="1"/>
          <w:numId w:val="25"/>
        </w:numPr>
      </w:pPr>
      <w:r>
        <w:t>Display user the error message and prompt user to try again later, which would return them to step 1.</w:t>
      </w:r>
    </w:p>
    <w:p w14:paraId="5FD8C640" w14:textId="538C9577" w:rsidR="006770F7" w:rsidRDefault="006770F7" w:rsidP="006770F7">
      <w:r>
        <w:t>To update their personal information, the user would proceed as follows:</w:t>
      </w:r>
    </w:p>
    <w:p w14:paraId="534ECA26" w14:textId="407661A2" w:rsidR="006770F7" w:rsidRDefault="006770F7" w:rsidP="006770F7">
      <w:pPr>
        <w:pStyle w:val="ListParagraph"/>
        <w:numPr>
          <w:ilvl w:val="0"/>
          <w:numId w:val="26"/>
        </w:numPr>
      </w:pPr>
      <w:r>
        <w:t xml:space="preserve">Click </w:t>
      </w:r>
      <w:r w:rsidR="002D6FA3">
        <w:t>the ‘settings’ button</w:t>
      </w:r>
    </w:p>
    <w:p w14:paraId="188C5D8B" w14:textId="3AF87002" w:rsidR="002D6FA3" w:rsidRDefault="002D6FA3" w:rsidP="006770F7">
      <w:pPr>
        <w:pStyle w:val="ListParagraph"/>
        <w:numPr>
          <w:ilvl w:val="0"/>
          <w:numId w:val="26"/>
        </w:numPr>
      </w:pPr>
      <w:r>
        <w:t>Select the ‘profile settings’ pane</w:t>
      </w:r>
    </w:p>
    <w:p w14:paraId="67EDDA16" w14:textId="117DDADA" w:rsidR="002D6FA3" w:rsidRDefault="002D6FA3" w:rsidP="006770F7">
      <w:pPr>
        <w:pStyle w:val="ListParagraph"/>
        <w:numPr>
          <w:ilvl w:val="0"/>
          <w:numId w:val="26"/>
        </w:numPr>
      </w:pPr>
      <w:r>
        <w:t>Enter their desired name in the ‘name’ field, or leave it as blank</w:t>
      </w:r>
    </w:p>
    <w:p w14:paraId="2441873B" w14:textId="5F9BC1EA" w:rsidR="002D6FA3" w:rsidRDefault="002D6FA3" w:rsidP="006770F7">
      <w:pPr>
        <w:pStyle w:val="ListParagraph"/>
        <w:numPr>
          <w:ilvl w:val="0"/>
          <w:numId w:val="26"/>
        </w:numPr>
      </w:pPr>
      <w:r>
        <w:t>Enter their desired surname in the ‘surname’ field, or leave it as a blank</w:t>
      </w:r>
    </w:p>
    <w:p w14:paraId="756B0585" w14:textId="654595F6" w:rsidR="002D6FA3" w:rsidRDefault="002D6FA3" w:rsidP="006770F7">
      <w:pPr>
        <w:pStyle w:val="ListParagraph"/>
        <w:numPr>
          <w:ilvl w:val="0"/>
          <w:numId w:val="26"/>
        </w:numPr>
      </w:pPr>
      <w:r>
        <w:t>Enter their institution in the ‘institution’ field, or leave it as a blank</w:t>
      </w:r>
    </w:p>
    <w:p w14:paraId="3996E159" w14:textId="091E98B4" w:rsidR="002D6FA3" w:rsidRDefault="002D6FA3" w:rsidP="006770F7">
      <w:pPr>
        <w:pStyle w:val="ListParagraph"/>
        <w:numPr>
          <w:ilvl w:val="0"/>
          <w:numId w:val="26"/>
        </w:numPr>
      </w:pPr>
      <w:r>
        <w:t>Enter their gender in the ‘gender’ field, or leave it as a blank</w:t>
      </w:r>
    </w:p>
    <w:p w14:paraId="75D4E4CA" w14:textId="53F070FD" w:rsidR="002D6FA3" w:rsidRDefault="002D6FA3" w:rsidP="006770F7">
      <w:pPr>
        <w:pStyle w:val="ListParagraph"/>
        <w:numPr>
          <w:ilvl w:val="0"/>
          <w:numId w:val="26"/>
        </w:numPr>
      </w:pPr>
      <w:r>
        <w:t>Click the ‘submit’ button</w:t>
      </w:r>
    </w:p>
    <w:p w14:paraId="7CBAAAD3" w14:textId="77777777" w:rsidR="002D6FA3" w:rsidRDefault="002D6FA3" w:rsidP="002D6FA3">
      <w:r>
        <w:t>The alternative scenarios would arise due to an internal server errors and can be summarized as follows:</w:t>
      </w:r>
    </w:p>
    <w:p w14:paraId="20386D25" w14:textId="77777777" w:rsidR="002D6FA3" w:rsidRDefault="002D6FA3" w:rsidP="002D6FA3">
      <w:pPr>
        <w:pStyle w:val="ListParagraph"/>
        <w:numPr>
          <w:ilvl w:val="0"/>
          <w:numId w:val="27"/>
        </w:numPr>
      </w:pPr>
      <w:r>
        <w:t>Alternative scenario point 1: The server has encountered an internal server error that prevented it from redirecting user to the settings page:</w:t>
      </w:r>
    </w:p>
    <w:p w14:paraId="2FBFEE19" w14:textId="77777777" w:rsidR="002D6FA3" w:rsidRDefault="002D6FA3" w:rsidP="002D6FA3">
      <w:pPr>
        <w:pStyle w:val="ListParagraph"/>
        <w:numPr>
          <w:ilvl w:val="1"/>
          <w:numId w:val="27"/>
        </w:numPr>
      </w:pPr>
      <w:r>
        <w:t>Display error message and prompt user to try again later, which would return them to step 1.</w:t>
      </w:r>
    </w:p>
    <w:p w14:paraId="711DFDC3" w14:textId="795F8C30" w:rsidR="002D6FA3" w:rsidRDefault="002D6FA3" w:rsidP="002D6FA3">
      <w:pPr>
        <w:pStyle w:val="ListParagraph"/>
        <w:numPr>
          <w:ilvl w:val="0"/>
          <w:numId w:val="27"/>
        </w:numPr>
      </w:pPr>
      <w:r>
        <w:t>Alternative scenario point 7: The server has encountered an internal server error that prevented it from fulfilling update request:</w:t>
      </w:r>
    </w:p>
    <w:p w14:paraId="269D0306" w14:textId="2C670ED0" w:rsidR="00D164BE" w:rsidRDefault="002D6FA3" w:rsidP="002D6FA3">
      <w:pPr>
        <w:pStyle w:val="ListParagraph"/>
        <w:numPr>
          <w:ilvl w:val="1"/>
          <w:numId w:val="27"/>
        </w:numPr>
      </w:pPr>
      <w:r>
        <w:t>Display user the error message and prompt user to try again later, which would return them to step 1.</w:t>
      </w:r>
    </w:p>
    <w:p w14:paraId="08B01197" w14:textId="77777777" w:rsidR="00D164BE" w:rsidRDefault="00D164BE">
      <w:pPr>
        <w:spacing w:before="0" w:after="0" w:line="240" w:lineRule="auto"/>
        <w:jc w:val="left"/>
        <w:rPr>
          <w:rFonts w:asciiTheme="minorHAnsi" w:eastAsiaTheme="minorHAnsi" w:hAnsiTheme="minorHAnsi" w:cstheme="minorBidi"/>
          <w:szCs w:val="22"/>
          <w:lang w:val="en-IE"/>
        </w:rPr>
      </w:pPr>
      <w:r>
        <w:br w:type="page"/>
      </w:r>
    </w:p>
    <w:p w14:paraId="3F4DF2C4" w14:textId="631E2EA8" w:rsidR="002D6FA3" w:rsidRDefault="00D164BE" w:rsidP="00D164BE">
      <w:pPr>
        <w:pStyle w:val="Heading3"/>
      </w:pPr>
      <w:bookmarkStart w:id="36" w:name="_Toc33985403"/>
      <w:r>
        <w:lastRenderedPageBreak/>
        <w:t>Private Collaboration System</w:t>
      </w:r>
      <w:bookmarkEnd w:id="36"/>
    </w:p>
    <w:p w14:paraId="6BF4936E" w14:textId="77777777" w:rsidR="006F6577" w:rsidRDefault="006F6577" w:rsidP="006F6577">
      <w:pPr>
        <w:keepNext/>
      </w:pPr>
      <w:r>
        <w:rPr>
          <w:noProof/>
        </w:rPr>
        <w:drawing>
          <wp:inline distT="0" distB="0" distL="0" distR="0" wp14:anchorId="59A86185" wp14:editId="2AACA82C">
            <wp:extent cx="5429250" cy="284924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vate Collabora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29250" cy="2849245"/>
                    </a:xfrm>
                    <a:prstGeom prst="rect">
                      <a:avLst/>
                    </a:prstGeom>
                  </pic:spPr>
                </pic:pic>
              </a:graphicData>
            </a:graphic>
          </wp:inline>
        </w:drawing>
      </w:r>
    </w:p>
    <w:p w14:paraId="17F0BBF9" w14:textId="696B5636" w:rsidR="006F6577" w:rsidRPr="006F6577" w:rsidRDefault="006F6577" w:rsidP="006F6577">
      <w:pPr>
        <w:pStyle w:val="Caption"/>
        <w:jc w:val="both"/>
      </w:pPr>
      <w:r>
        <w:t xml:space="preserve">Figure </w:t>
      </w:r>
      <w:fldSimple w:instr=" SEQ Figure \* ARABIC ">
        <w:r w:rsidR="00CB21AB">
          <w:rPr>
            <w:noProof/>
          </w:rPr>
          <w:t>6</w:t>
        </w:r>
      </w:fldSimple>
      <w:r>
        <w:t>. Private Collaboration System</w:t>
      </w:r>
    </w:p>
    <w:p w14:paraId="47CE23BE" w14:textId="079779E1" w:rsidR="00D164BE" w:rsidRDefault="00D164BE" w:rsidP="00D164BE">
      <w:r>
        <w:t>This use case describes a sequence</w:t>
      </w:r>
      <w:r w:rsidR="00540FFE">
        <w:t xml:space="preserve"> of steps to be performed when user wishes to avail of private collaboration-related functionality. Since private collaboration </w:t>
      </w:r>
      <w:r w:rsidR="006070E0">
        <w:t xml:space="preserve">is restricted to users who added each other as collaborators, before engaging into the collaboration, the users have to find each other’s profiles and add each other as </w:t>
      </w:r>
      <w:r w:rsidR="00A303AE">
        <w:t>collaborators. To find other users, the user would perform the following sequence of steps would have to be performed:</w:t>
      </w:r>
    </w:p>
    <w:p w14:paraId="592B6B87" w14:textId="4C78BF4B" w:rsidR="00A303AE" w:rsidRDefault="00431D9B" w:rsidP="00431D9B">
      <w:pPr>
        <w:pStyle w:val="ListParagraph"/>
        <w:numPr>
          <w:ilvl w:val="0"/>
          <w:numId w:val="28"/>
        </w:numPr>
      </w:pPr>
      <w:r>
        <w:t>Click on ‘private collaborations’ button</w:t>
      </w:r>
    </w:p>
    <w:p w14:paraId="4F4F6F5F" w14:textId="13854413" w:rsidR="00431D9B" w:rsidRDefault="00431D9B" w:rsidP="00431D9B">
      <w:pPr>
        <w:pStyle w:val="ListParagraph"/>
        <w:numPr>
          <w:ilvl w:val="0"/>
          <w:numId w:val="28"/>
        </w:numPr>
      </w:pPr>
      <w:r>
        <w:t>Select ‘search for users’ pane</w:t>
      </w:r>
    </w:p>
    <w:p w14:paraId="7A91519C" w14:textId="1137D8AA" w:rsidR="00431D9B" w:rsidRDefault="005C5839" w:rsidP="00431D9B">
      <w:pPr>
        <w:pStyle w:val="ListParagraph"/>
        <w:numPr>
          <w:ilvl w:val="0"/>
          <w:numId w:val="28"/>
        </w:numPr>
      </w:pPr>
      <w:r>
        <w:t>Search can be performed using user’s username or known user details</w:t>
      </w:r>
      <w:r w:rsidR="0040318B">
        <w:t xml:space="preserve"> (provided they are in public access as per user’s privacy settings:</w:t>
      </w:r>
    </w:p>
    <w:p w14:paraId="267FB0D9" w14:textId="1AA4D454" w:rsidR="0040318B" w:rsidRDefault="0040318B" w:rsidP="0040318B">
      <w:pPr>
        <w:pStyle w:val="ListParagraph"/>
        <w:numPr>
          <w:ilvl w:val="1"/>
          <w:numId w:val="28"/>
        </w:numPr>
      </w:pPr>
      <w:r>
        <w:t>If searching by username, click ‘search by username</w:t>
      </w:r>
      <w:r w:rsidR="00FC217A">
        <w:t>’</w:t>
      </w:r>
      <w:r>
        <w:t xml:space="preserve"> button</w:t>
      </w:r>
    </w:p>
    <w:p w14:paraId="21FB969C" w14:textId="6E08F224" w:rsidR="00754C7E" w:rsidRDefault="00754C7E" w:rsidP="00754C7E">
      <w:pPr>
        <w:pStyle w:val="ListParagraph"/>
        <w:numPr>
          <w:ilvl w:val="2"/>
          <w:numId w:val="28"/>
        </w:numPr>
      </w:pPr>
      <w:r>
        <w:t>Enter user’s username</w:t>
      </w:r>
    </w:p>
    <w:p w14:paraId="683E4337" w14:textId="3DBA6355" w:rsidR="00B47059" w:rsidRDefault="00B47059" w:rsidP="00754C7E">
      <w:pPr>
        <w:pStyle w:val="ListParagraph"/>
        <w:numPr>
          <w:ilvl w:val="2"/>
          <w:numId w:val="28"/>
        </w:numPr>
      </w:pPr>
      <w:r>
        <w:t>Click on ‘search’ button</w:t>
      </w:r>
    </w:p>
    <w:p w14:paraId="41E07E16" w14:textId="5EFBC6FC" w:rsidR="00ED30C7" w:rsidRDefault="003D51E7" w:rsidP="007F6A78">
      <w:pPr>
        <w:pStyle w:val="ListParagraph"/>
        <w:numPr>
          <w:ilvl w:val="2"/>
          <w:numId w:val="28"/>
        </w:numPr>
      </w:pPr>
      <w:r>
        <w:t>C</w:t>
      </w:r>
      <w:r w:rsidR="007F6A78">
        <w:t>lick on ‘add as collaborator’ button</w:t>
      </w:r>
    </w:p>
    <w:p w14:paraId="7C0DAB60" w14:textId="5EC2C45F" w:rsidR="007F6A78" w:rsidRDefault="007F6A78" w:rsidP="007F6A78">
      <w:pPr>
        <w:pStyle w:val="ListParagraph"/>
        <w:numPr>
          <w:ilvl w:val="1"/>
          <w:numId w:val="28"/>
        </w:numPr>
      </w:pPr>
      <w:r>
        <w:t xml:space="preserve">If searching by profile details, click ‘search by </w:t>
      </w:r>
      <w:r w:rsidR="00FC217A">
        <w:t>profile details’ button</w:t>
      </w:r>
    </w:p>
    <w:p w14:paraId="70F44AA6" w14:textId="5FD47AB4" w:rsidR="00FC217A" w:rsidRDefault="00FC217A" w:rsidP="00FC217A">
      <w:pPr>
        <w:pStyle w:val="ListParagraph"/>
        <w:numPr>
          <w:ilvl w:val="2"/>
          <w:numId w:val="28"/>
        </w:numPr>
      </w:pPr>
      <w:r>
        <w:t>Select the filter</w:t>
      </w:r>
    </w:p>
    <w:p w14:paraId="757433EA" w14:textId="32817CEF" w:rsidR="00FC217A" w:rsidRDefault="00FC217A" w:rsidP="00FC217A">
      <w:pPr>
        <w:pStyle w:val="ListParagraph"/>
        <w:numPr>
          <w:ilvl w:val="2"/>
          <w:numId w:val="28"/>
        </w:numPr>
      </w:pPr>
      <w:r>
        <w:t xml:space="preserve">Enter </w:t>
      </w:r>
      <w:r w:rsidR="00067C57">
        <w:t>name and/or surname and/or institution</w:t>
      </w:r>
    </w:p>
    <w:p w14:paraId="2CA2BA7C" w14:textId="16536708" w:rsidR="00B47059" w:rsidRDefault="00B47059" w:rsidP="00FC217A">
      <w:pPr>
        <w:pStyle w:val="ListParagraph"/>
        <w:numPr>
          <w:ilvl w:val="2"/>
          <w:numId w:val="28"/>
        </w:numPr>
      </w:pPr>
      <w:r>
        <w:t>Click on ‘search button’</w:t>
      </w:r>
    </w:p>
    <w:p w14:paraId="61C9BFA3" w14:textId="2E39221C" w:rsidR="00067C57" w:rsidRDefault="00067C57" w:rsidP="00FC217A">
      <w:pPr>
        <w:pStyle w:val="ListParagraph"/>
        <w:numPr>
          <w:ilvl w:val="2"/>
          <w:numId w:val="28"/>
        </w:numPr>
      </w:pPr>
      <w:r>
        <w:t>Find the user in the list of displayed users</w:t>
      </w:r>
    </w:p>
    <w:p w14:paraId="60DE5CB8" w14:textId="36C0FDD8" w:rsidR="00067C57" w:rsidRDefault="00067C57" w:rsidP="00FC217A">
      <w:pPr>
        <w:pStyle w:val="ListParagraph"/>
        <w:numPr>
          <w:ilvl w:val="2"/>
          <w:numId w:val="28"/>
        </w:numPr>
      </w:pPr>
      <w:r>
        <w:t>Click on ‘add as collaborator’ button</w:t>
      </w:r>
    </w:p>
    <w:p w14:paraId="24D7067C" w14:textId="3AD99AA2" w:rsidR="00067C57" w:rsidRDefault="00650879" w:rsidP="00067C57">
      <w:r>
        <w:t xml:space="preserve">The alternative scenarios would arise from </w:t>
      </w:r>
      <w:r w:rsidR="00E53DF0">
        <w:t>incorrect/non-existent username entered, from incorrect or not matching any search criteria profile details or due to an internal server error and can be summarized as follows:</w:t>
      </w:r>
    </w:p>
    <w:p w14:paraId="2EC50507" w14:textId="77F52527" w:rsidR="00E53DF0" w:rsidRDefault="00E53DF0" w:rsidP="004E14AA">
      <w:pPr>
        <w:pStyle w:val="ListParagraph"/>
        <w:numPr>
          <w:ilvl w:val="0"/>
          <w:numId w:val="30"/>
        </w:numPr>
      </w:pPr>
      <w:r>
        <w:t xml:space="preserve">Alternative scenario point 1: The server has encountered an internal server error that prevented it from redirecting user to the </w:t>
      </w:r>
      <w:r w:rsidR="00327E73">
        <w:t>private collaborations</w:t>
      </w:r>
      <w:r>
        <w:t xml:space="preserve"> page:</w:t>
      </w:r>
    </w:p>
    <w:p w14:paraId="575E9E48" w14:textId="77777777" w:rsidR="00E53DF0" w:rsidRDefault="00E53DF0" w:rsidP="004E14AA">
      <w:pPr>
        <w:pStyle w:val="ListParagraph"/>
        <w:numPr>
          <w:ilvl w:val="1"/>
          <w:numId w:val="30"/>
        </w:numPr>
      </w:pPr>
      <w:r>
        <w:lastRenderedPageBreak/>
        <w:t>Display error message and prompt user to try again later, which would return them to step 1.</w:t>
      </w:r>
    </w:p>
    <w:p w14:paraId="490DFF49" w14:textId="0E566BB3" w:rsidR="00E53DF0" w:rsidRDefault="004E14AA" w:rsidP="004E14AA">
      <w:pPr>
        <w:pStyle w:val="ListParagraph"/>
        <w:numPr>
          <w:ilvl w:val="0"/>
          <w:numId w:val="30"/>
        </w:numPr>
      </w:pPr>
      <w:r>
        <w:t>Alternative scenario point 3.A.I</w:t>
      </w:r>
      <w:r w:rsidR="00B47059">
        <w:t xml:space="preserve"> and 3.B.III: The search has no results due to invalid information provided or due to internal server error that prevented it from fulfilling the request:</w:t>
      </w:r>
    </w:p>
    <w:p w14:paraId="246E6521" w14:textId="663A12AA" w:rsidR="00B47059" w:rsidRDefault="00B47059" w:rsidP="00B47059">
      <w:pPr>
        <w:pStyle w:val="ListParagraph"/>
        <w:numPr>
          <w:ilvl w:val="1"/>
          <w:numId w:val="30"/>
        </w:numPr>
      </w:pPr>
      <w:r>
        <w:t>If the search has displayed no results due to invalid search criteria:</w:t>
      </w:r>
    </w:p>
    <w:p w14:paraId="5CEAF666" w14:textId="57433D74" w:rsidR="00B47059" w:rsidRDefault="00B100E5" w:rsidP="00B47059">
      <w:pPr>
        <w:pStyle w:val="ListParagraph"/>
        <w:numPr>
          <w:ilvl w:val="2"/>
          <w:numId w:val="30"/>
        </w:numPr>
      </w:pPr>
      <w:r>
        <w:t>Inform user that no other users were found according to the search criteria and prompt them to try again using different search criteria</w:t>
      </w:r>
    </w:p>
    <w:p w14:paraId="499975FD" w14:textId="2E387259" w:rsidR="00B100E5" w:rsidRDefault="004C52DF" w:rsidP="00B47059">
      <w:pPr>
        <w:pStyle w:val="ListParagraph"/>
        <w:numPr>
          <w:ilvl w:val="2"/>
          <w:numId w:val="30"/>
        </w:numPr>
      </w:pPr>
      <w:r>
        <w:t>Return to step 3.A or 3.B</w:t>
      </w:r>
      <w:r w:rsidR="004D5720">
        <w:t>.</w:t>
      </w:r>
    </w:p>
    <w:p w14:paraId="1C919CBC" w14:textId="611A173F" w:rsidR="004C52DF" w:rsidRDefault="004C52DF" w:rsidP="004C52DF">
      <w:pPr>
        <w:pStyle w:val="ListParagraph"/>
        <w:numPr>
          <w:ilvl w:val="1"/>
          <w:numId w:val="30"/>
        </w:numPr>
      </w:pPr>
      <w:r>
        <w:t>If server has failed to process the request due to internal server error:</w:t>
      </w:r>
    </w:p>
    <w:p w14:paraId="7085DA60" w14:textId="442E7452" w:rsidR="004D5720" w:rsidRDefault="004C52DF" w:rsidP="004D5720">
      <w:pPr>
        <w:pStyle w:val="ListParagraph"/>
        <w:numPr>
          <w:ilvl w:val="2"/>
          <w:numId w:val="30"/>
        </w:numPr>
      </w:pPr>
      <w:r>
        <w:t xml:space="preserve">Display user an error message </w:t>
      </w:r>
      <w:r w:rsidR="004D5720">
        <w:t>and return to step 2.</w:t>
      </w:r>
    </w:p>
    <w:p w14:paraId="5752A846" w14:textId="350D89E9" w:rsidR="004D5720" w:rsidRDefault="004D5720" w:rsidP="004D5720">
      <w:pPr>
        <w:pStyle w:val="ListParagraph"/>
        <w:numPr>
          <w:ilvl w:val="0"/>
          <w:numId w:val="30"/>
        </w:numPr>
      </w:pPr>
      <w:r>
        <w:t>Alternative scenario point 3.A.III and 3.B.V: The server failed to send a collaboration request due to internal server error:</w:t>
      </w:r>
    </w:p>
    <w:p w14:paraId="637070C1" w14:textId="3F44DA0A" w:rsidR="00581496" w:rsidRDefault="004D5720" w:rsidP="004D5720">
      <w:pPr>
        <w:pStyle w:val="ListParagraph"/>
        <w:numPr>
          <w:ilvl w:val="1"/>
          <w:numId w:val="30"/>
        </w:numPr>
      </w:pPr>
      <w:r>
        <w:t>Display user an error message and return to step 2.</w:t>
      </w:r>
    </w:p>
    <w:p w14:paraId="3A292018" w14:textId="0404854B" w:rsidR="00581496" w:rsidRDefault="00581496" w:rsidP="00581496">
      <w:pPr>
        <w:spacing w:before="0" w:after="0" w:line="240" w:lineRule="auto"/>
        <w:jc w:val="left"/>
        <w:rPr>
          <w:rFonts w:asciiTheme="minorHAnsi" w:eastAsiaTheme="minorHAnsi" w:hAnsiTheme="minorHAnsi" w:cstheme="minorBidi"/>
          <w:szCs w:val="22"/>
          <w:lang w:val="en-IE"/>
        </w:rPr>
      </w:pPr>
      <w:r>
        <w:rPr>
          <w:rFonts w:asciiTheme="minorHAnsi" w:eastAsiaTheme="minorHAnsi" w:hAnsiTheme="minorHAnsi" w:cstheme="minorBidi"/>
          <w:szCs w:val="22"/>
          <w:lang w:val="en-IE"/>
        </w:rPr>
        <w:t>To view collaboration requests, as well as either accept or reject them, the following sequence of steps would have to be performed:</w:t>
      </w:r>
    </w:p>
    <w:p w14:paraId="2CDEAFFB" w14:textId="4D9B788A" w:rsidR="00581496" w:rsidRDefault="00581496" w:rsidP="00581496">
      <w:pPr>
        <w:pStyle w:val="ListParagraph"/>
        <w:numPr>
          <w:ilvl w:val="0"/>
          <w:numId w:val="31"/>
        </w:numPr>
        <w:spacing w:after="0" w:line="240" w:lineRule="auto"/>
      </w:pPr>
      <w:r>
        <w:t>Click on ‘private collaborations’ button</w:t>
      </w:r>
    </w:p>
    <w:p w14:paraId="606C2F8E" w14:textId="7E717F56" w:rsidR="00581496" w:rsidRDefault="00581496" w:rsidP="00581496">
      <w:pPr>
        <w:pStyle w:val="ListParagraph"/>
        <w:numPr>
          <w:ilvl w:val="0"/>
          <w:numId w:val="31"/>
        </w:numPr>
        <w:spacing w:after="0" w:line="240" w:lineRule="auto"/>
      </w:pPr>
      <w:r>
        <w:t>Select ‘collaboration requests’ pane</w:t>
      </w:r>
    </w:p>
    <w:p w14:paraId="1A9F4A00" w14:textId="5F5D7C17" w:rsidR="008E7168" w:rsidRDefault="008E7168" w:rsidP="00327E73">
      <w:pPr>
        <w:pStyle w:val="ListParagraph"/>
        <w:numPr>
          <w:ilvl w:val="0"/>
          <w:numId w:val="31"/>
        </w:numPr>
        <w:spacing w:after="0" w:line="240" w:lineRule="auto"/>
      </w:pPr>
      <w:r>
        <w:t>View the users that sent the collaboration request and select user whose request to accept or reject</w:t>
      </w:r>
    </w:p>
    <w:p w14:paraId="206E610A" w14:textId="44F5D44E" w:rsidR="00327E73" w:rsidRDefault="00327E73" w:rsidP="00327E73">
      <w:pPr>
        <w:pStyle w:val="ListParagraph"/>
        <w:numPr>
          <w:ilvl w:val="0"/>
          <w:numId w:val="31"/>
        </w:numPr>
        <w:spacing w:after="0" w:line="240" w:lineRule="auto"/>
      </w:pPr>
      <w:r>
        <w:t>Click ‘accept’ button if accepting collaboration request or click ‘reject’ button if rejecting collaboration request</w:t>
      </w:r>
    </w:p>
    <w:p w14:paraId="25DE851C" w14:textId="4C03492E" w:rsidR="00327E73" w:rsidRDefault="00327E73" w:rsidP="00327E73">
      <w:pPr>
        <w:spacing w:after="0" w:line="240" w:lineRule="auto"/>
        <w:rPr>
          <w:rFonts w:eastAsiaTheme="minorHAnsi"/>
        </w:rPr>
      </w:pPr>
      <w:r>
        <w:rPr>
          <w:rFonts w:eastAsiaTheme="minorHAnsi"/>
        </w:rPr>
        <w:t>The alternative scenarios would arise due to internal server error that prevented it from fulfilling the request and can be summarized as follows:</w:t>
      </w:r>
    </w:p>
    <w:p w14:paraId="351B35FD" w14:textId="0A21DB54" w:rsidR="00327E73" w:rsidRDefault="00327E73" w:rsidP="00327E73">
      <w:pPr>
        <w:pStyle w:val="ListParagraph"/>
        <w:numPr>
          <w:ilvl w:val="0"/>
          <w:numId w:val="32"/>
        </w:numPr>
        <w:spacing w:after="0" w:line="240" w:lineRule="auto"/>
      </w:pPr>
      <w:r>
        <w:t>Alternative scenario point 1: The server has encountered an internal server error that prevented it from redirecting user to the private collaborations page:</w:t>
      </w:r>
    </w:p>
    <w:p w14:paraId="4FE7E8F3" w14:textId="435D1E48" w:rsidR="00327E73" w:rsidRDefault="00327E73" w:rsidP="00327E73">
      <w:pPr>
        <w:pStyle w:val="ListParagraph"/>
        <w:numPr>
          <w:ilvl w:val="1"/>
          <w:numId w:val="32"/>
        </w:numPr>
        <w:spacing w:after="0" w:line="240" w:lineRule="auto"/>
      </w:pPr>
      <w:r>
        <w:t>Display user an error message and return to step 1</w:t>
      </w:r>
    </w:p>
    <w:p w14:paraId="665F758A" w14:textId="43736A24" w:rsidR="00452359" w:rsidRDefault="00452359" w:rsidP="00452359">
      <w:pPr>
        <w:pStyle w:val="ListParagraph"/>
        <w:numPr>
          <w:ilvl w:val="0"/>
          <w:numId w:val="32"/>
        </w:numPr>
        <w:spacing w:after="0" w:line="240" w:lineRule="auto"/>
      </w:pPr>
      <w:r>
        <w:t>Alternative scenario point 3: The server has encountered an internal server error that prevented it from retrieving the list of collaboration requests for the specific user:</w:t>
      </w:r>
    </w:p>
    <w:p w14:paraId="3DBBD29A" w14:textId="47648890" w:rsidR="00452359" w:rsidRDefault="00452359" w:rsidP="00452359">
      <w:pPr>
        <w:pStyle w:val="ListParagraph"/>
        <w:numPr>
          <w:ilvl w:val="1"/>
          <w:numId w:val="32"/>
        </w:numPr>
        <w:spacing w:after="0" w:line="240" w:lineRule="auto"/>
      </w:pPr>
      <w:r>
        <w:t xml:space="preserve">Display user an error message and return to step </w:t>
      </w:r>
      <w:r w:rsidR="000F2831">
        <w:t>1</w:t>
      </w:r>
    </w:p>
    <w:p w14:paraId="43AB1983" w14:textId="315CDE71" w:rsidR="00452359" w:rsidRDefault="00452359" w:rsidP="00452359">
      <w:pPr>
        <w:pStyle w:val="ListParagraph"/>
        <w:numPr>
          <w:ilvl w:val="0"/>
          <w:numId w:val="32"/>
        </w:numPr>
        <w:spacing w:after="0" w:line="240" w:lineRule="auto"/>
      </w:pPr>
      <w:r>
        <w:t xml:space="preserve">Alternative scenario point 4: The server has encountered an internal server error that prevented it from processing </w:t>
      </w:r>
      <w:r w:rsidR="000F2831">
        <w:t>acceptance or rejection of collaboration request:</w:t>
      </w:r>
    </w:p>
    <w:p w14:paraId="52CE5929" w14:textId="0C1AFE70" w:rsidR="000F2831" w:rsidRDefault="000F2831" w:rsidP="000F2831">
      <w:pPr>
        <w:pStyle w:val="ListParagraph"/>
        <w:numPr>
          <w:ilvl w:val="1"/>
          <w:numId w:val="32"/>
        </w:numPr>
        <w:spacing w:after="0" w:line="240" w:lineRule="auto"/>
      </w:pPr>
      <w:r>
        <w:t>Display an error message and return to step 3</w:t>
      </w:r>
    </w:p>
    <w:p w14:paraId="029FD2BA" w14:textId="225846FF" w:rsidR="000F2831" w:rsidRDefault="000F2831" w:rsidP="000F2831">
      <w:pPr>
        <w:spacing w:after="0" w:line="240" w:lineRule="auto"/>
        <w:rPr>
          <w:rFonts w:eastAsiaTheme="minorHAnsi"/>
        </w:rPr>
      </w:pPr>
      <w:r>
        <w:rPr>
          <w:rFonts w:eastAsiaTheme="minorHAnsi"/>
        </w:rPr>
        <w:t xml:space="preserve">To </w:t>
      </w:r>
      <w:r w:rsidR="00B86381">
        <w:rPr>
          <w:rFonts w:eastAsiaTheme="minorHAnsi"/>
        </w:rPr>
        <w:t>chat with other users as part of private collaboration, the following sequence of steps would have to be performed:</w:t>
      </w:r>
    </w:p>
    <w:p w14:paraId="2FA86AFF" w14:textId="503C624E" w:rsidR="00B86381" w:rsidRDefault="00D33FBB" w:rsidP="00B86381">
      <w:pPr>
        <w:pStyle w:val="ListParagraph"/>
        <w:numPr>
          <w:ilvl w:val="0"/>
          <w:numId w:val="33"/>
        </w:numPr>
        <w:spacing w:after="0" w:line="240" w:lineRule="auto"/>
      </w:pPr>
      <w:r>
        <w:t>Click on the ‘private collaborations’ button</w:t>
      </w:r>
    </w:p>
    <w:p w14:paraId="37943B8E" w14:textId="3F7927F0" w:rsidR="00D33FBB" w:rsidRDefault="00D33FBB" w:rsidP="00B86381">
      <w:pPr>
        <w:pStyle w:val="ListParagraph"/>
        <w:numPr>
          <w:ilvl w:val="0"/>
          <w:numId w:val="33"/>
        </w:numPr>
        <w:spacing w:after="0" w:line="240" w:lineRule="auto"/>
      </w:pPr>
      <w:r>
        <w:t>Select ‘chat’ pane</w:t>
      </w:r>
    </w:p>
    <w:p w14:paraId="25FDE866" w14:textId="58649734" w:rsidR="00D33FBB" w:rsidRDefault="00D33FBB" w:rsidP="00B86381">
      <w:pPr>
        <w:pStyle w:val="ListParagraph"/>
        <w:numPr>
          <w:ilvl w:val="0"/>
          <w:numId w:val="33"/>
        </w:numPr>
        <w:spacing w:after="0" w:line="240" w:lineRule="auto"/>
      </w:pPr>
      <w:r>
        <w:t>The user can either</w:t>
      </w:r>
      <w:r w:rsidR="004F57D4">
        <w:t xml:space="preserve"> send messages in the existing chat thread or create a new one:</w:t>
      </w:r>
    </w:p>
    <w:p w14:paraId="2609899F" w14:textId="41503992" w:rsidR="004F57D4" w:rsidRDefault="004F57D4" w:rsidP="004F57D4">
      <w:pPr>
        <w:pStyle w:val="ListParagraph"/>
        <w:numPr>
          <w:ilvl w:val="1"/>
          <w:numId w:val="33"/>
        </w:numPr>
        <w:spacing w:after="0" w:line="240" w:lineRule="auto"/>
      </w:pPr>
      <w:r>
        <w:t>If sending message</w:t>
      </w:r>
      <w:r w:rsidR="00513E35">
        <w:t>s in an existing chat thread:</w:t>
      </w:r>
    </w:p>
    <w:p w14:paraId="3DBD6098" w14:textId="25E6FEB0" w:rsidR="00513E35" w:rsidRDefault="00513E35" w:rsidP="00513E35">
      <w:pPr>
        <w:pStyle w:val="ListParagraph"/>
        <w:numPr>
          <w:ilvl w:val="2"/>
          <w:numId w:val="33"/>
        </w:numPr>
        <w:spacing w:after="0" w:line="240" w:lineRule="auto"/>
      </w:pPr>
      <w:r>
        <w:t>Select the thread from the list of existing threads</w:t>
      </w:r>
    </w:p>
    <w:p w14:paraId="29C574C4" w14:textId="221173EA" w:rsidR="00513E35" w:rsidRDefault="00513E35" w:rsidP="00513E35">
      <w:pPr>
        <w:pStyle w:val="ListParagraph"/>
        <w:numPr>
          <w:ilvl w:val="2"/>
          <w:numId w:val="33"/>
        </w:numPr>
        <w:spacing w:after="0" w:line="240" w:lineRule="auto"/>
      </w:pPr>
      <w:r>
        <w:t>Enter the message in the ‘message’ field</w:t>
      </w:r>
    </w:p>
    <w:p w14:paraId="12988C89" w14:textId="03A58D7F" w:rsidR="00513E35" w:rsidRDefault="00513E35" w:rsidP="00513E35">
      <w:pPr>
        <w:pStyle w:val="ListParagraph"/>
        <w:numPr>
          <w:ilvl w:val="2"/>
          <w:numId w:val="33"/>
        </w:numPr>
        <w:spacing w:after="0" w:line="240" w:lineRule="auto"/>
      </w:pPr>
      <w:r>
        <w:t>Click on ‘send’ button or press enter</w:t>
      </w:r>
    </w:p>
    <w:p w14:paraId="0131F883" w14:textId="2821390B" w:rsidR="00827237" w:rsidRDefault="00827237" w:rsidP="00827237">
      <w:pPr>
        <w:pStyle w:val="ListParagraph"/>
        <w:numPr>
          <w:ilvl w:val="1"/>
          <w:numId w:val="33"/>
        </w:numPr>
        <w:spacing w:after="0" w:line="240" w:lineRule="auto"/>
      </w:pPr>
      <w:r>
        <w:t>If sending messages in a new thread:</w:t>
      </w:r>
    </w:p>
    <w:p w14:paraId="1D9619CA" w14:textId="31740CD5" w:rsidR="00827237" w:rsidRDefault="00827237" w:rsidP="00827237">
      <w:pPr>
        <w:pStyle w:val="ListParagraph"/>
        <w:numPr>
          <w:ilvl w:val="2"/>
          <w:numId w:val="33"/>
        </w:numPr>
        <w:spacing w:after="0" w:line="240" w:lineRule="auto"/>
      </w:pPr>
      <w:r>
        <w:t>Click on the ‘new chat’ button</w:t>
      </w:r>
    </w:p>
    <w:p w14:paraId="4C1D05A5" w14:textId="4174E2A0" w:rsidR="00827237" w:rsidRDefault="00827237" w:rsidP="00827237">
      <w:pPr>
        <w:pStyle w:val="ListParagraph"/>
        <w:numPr>
          <w:ilvl w:val="2"/>
          <w:numId w:val="33"/>
        </w:numPr>
        <w:spacing w:after="0" w:line="240" w:lineRule="auto"/>
      </w:pPr>
      <w:r>
        <w:t>Select the user with whom a new thread will be created</w:t>
      </w:r>
    </w:p>
    <w:p w14:paraId="3C26F2D6" w14:textId="6A05F035" w:rsidR="00B85B4F" w:rsidRDefault="00B85B4F" w:rsidP="00827237">
      <w:pPr>
        <w:pStyle w:val="ListParagraph"/>
        <w:numPr>
          <w:ilvl w:val="2"/>
          <w:numId w:val="33"/>
        </w:numPr>
        <w:spacing w:after="0" w:line="240" w:lineRule="auto"/>
      </w:pPr>
      <w:r>
        <w:t>Enter the message in the ‘message’ field</w:t>
      </w:r>
    </w:p>
    <w:p w14:paraId="7A0AEB3B" w14:textId="46D89BC7" w:rsidR="00B85B4F" w:rsidRDefault="00B85B4F" w:rsidP="00B85B4F">
      <w:pPr>
        <w:pStyle w:val="ListParagraph"/>
        <w:numPr>
          <w:ilvl w:val="2"/>
          <w:numId w:val="33"/>
        </w:numPr>
        <w:spacing w:after="0" w:line="240" w:lineRule="auto"/>
      </w:pPr>
      <w:r>
        <w:t>Click on ‘send’ button</w:t>
      </w:r>
    </w:p>
    <w:p w14:paraId="7EDCF86E" w14:textId="1E7D611A" w:rsidR="00641B52" w:rsidRDefault="00641B52" w:rsidP="00641B52">
      <w:pPr>
        <w:spacing w:after="0" w:line="240" w:lineRule="auto"/>
        <w:rPr>
          <w:rFonts w:eastAsiaTheme="minorHAnsi"/>
        </w:rPr>
      </w:pPr>
      <w:r>
        <w:rPr>
          <w:rFonts w:eastAsiaTheme="minorHAnsi"/>
        </w:rPr>
        <w:lastRenderedPageBreak/>
        <w:t>The alternative scenarios would arise due to internal server error that prevented it from fulfilling the request and can be summarized as follows:</w:t>
      </w:r>
    </w:p>
    <w:p w14:paraId="4B02DC97" w14:textId="6644AE79" w:rsidR="00641B52" w:rsidRDefault="00BB2FEE" w:rsidP="00641B52">
      <w:pPr>
        <w:pStyle w:val="ListParagraph"/>
        <w:numPr>
          <w:ilvl w:val="0"/>
          <w:numId w:val="34"/>
        </w:numPr>
        <w:spacing w:after="0" w:line="240" w:lineRule="auto"/>
      </w:pPr>
      <w:r>
        <w:t>Alternative scenario point 1: The server has encountered an internal server error that prevented it from redirecting to the private collaborations page:</w:t>
      </w:r>
    </w:p>
    <w:p w14:paraId="73E64D5E" w14:textId="4F84E99F" w:rsidR="00BB2FEE" w:rsidRDefault="00BB2FEE" w:rsidP="00BB2FEE">
      <w:pPr>
        <w:pStyle w:val="ListParagraph"/>
        <w:numPr>
          <w:ilvl w:val="1"/>
          <w:numId w:val="34"/>
        </w:numPr>
        <w:spacing w:after="0" w:line="240" w:lineRule="auto"/>
      </w:pPr>
      <w:r>
        <w:t>Display user an error message and return to step 1</w:t>
      </w:r>
    </w:p>
    <w:p w14:paraId="39034BDC" w14:textId="79134A90" w:rsidR="00882F6B" w:rsidRDefault="00882F6B" w:rsidP="00882F6B">
      <w:pPr>
        <w:pStyle w:val="ListParagraph"/>
        <w:numPr>
          <w:ilvl w:val="0"/>
          <w:numId w:val="34"/>
        </w:numPr>
        <w:spacing w:after="0" w:line="240" w:lineRule="auto"/>
      </w:pPr>
      <w:r>
        <w:t>Alternative scenario point 3.</w:t>
      </w:r>
      <w:proofErr w:type="gramStart"/>
      <w:r>
        <w:t>A.I</w:t>
      </w:r>
      <w:proofErr w:type="gramEnd"/>
      <w:r>
        <w:t xml:space="preserve"> and 3.B.I</w:t>
      </w:r>
      <w:r w:rsidR="001B6CAB">
        <w:t>I</w:t>
      </w:r>
      <w:r>
        <w:t>: The server has encountered an internal server error that either prevented it from retrieving the list of existing threads or list of users with whom a new thread can be started:</w:t>
      </w:r>
    </w:p>
    <w:p w14:paraId="74205C83" w14:textId="1D497AB9" w:rsidR="001B6CAB" w:rsidRDefault="001B6CAB" w:rsidP="001B6CAB">
      <w:pPr>
        <w:pStyle w:val="ListParagraph"/>
        <w:numPr>
          <w:ilvl w:val="1"/>
          <w:numId w:val="34"/>
        </w:numPr>
        <w:spacing w:after="0" w:line="240" w:lineRule="auto"/>
      </w:pPr>
      <w:r>
        <w:t>Display user an error message and return to step 1</w:t>
      </w:r>
    </w:p>
    <w:p w14:paraId="48029F68" w14:textId="1286CE12" w:rsidR="001B6CAB" w:rsidRDefault="001B6CAB" w:rsidP="001B6CAB">
      <w:pPr>
        <w:pStyle w:val="ListParagraph"/>
        <w:numPr>
          <w:ilvl w:val="0"/>
          <w:numId w:val="34"/>
        </w:numPr>
        <w:spacing w:after="0" w:line="240" w:lineRule="auto"/>
      </w:pPr>
      <w:r>
        <w:t>Alternative scenario point 3.A.III and 3.B.IV: The server has encountered an internal server error that prevented it from sending a message:</w:t>
      </w:r>
    </w:p>
    <w:p w14:paraId="589C34D2" w14:textId="77AA2CE7" w:rsidR="001B6CAB" w:rsidRDefault="001B6CAB" w:rsidP="001B6CAB">
      <w:pPr>
        <w:pStyle w:val="ListParagraph"/>
        <w:numPr>
          <w:ilvl w:val="1"/>
          <w:numId w:val="34"/>
        </w:numPr>
        <w:spacing w:after="0" w:line="240" w:lineRule="auto"/>
      </w:pPr>
      <w:r>
        <w:t>Display user an error message and return to step 1</w:t>
      </w:r>
    </w:p>
    <w:p w14:paraId="6A05B2D3" w14:textId="5E37442B" w:rsidR="001B6CAB" w:rsidRDefault="001B6CAB" w:rsidP="001B6CAB">
      <w:pPr>
        <w:spacing w:before="0" w:after="0" w:line="240" w:lineRule="auto"/>
        <w:jc w:val="left"/>
        <w:rPr>
          <w:rFonts w:asciiTheme="minorHAnsi" w:eastAsiaTheme="minorHAnsi" w:hAnsiTheme="minorHAnsi" w:cstheme="minorBidi"/>
          <w:szCs w:val="22"/>
          <w:lang w:val="en-IE"/>
        </w:rPr>
      </w:pPr>
      <w:r>
        <w:br w:type="page"/>
      </w:r>
    </w:p>
    <w:p w14:paraId="093EFD24" w14:textId="3C7A4A44" w:rsidR="001B6CAB" w:rsidRDefault="001B6CAB" w:rsidP="001B6CAB">
      <w:pPr>
        <w:pStyle w:val="Heading3"/>
        <w:rPr>
          <w:rFonts w:eastAsiaTheme="minorHAnsi"/>
          <w:lang w:val="en-IE"/>
        </w:rPr>
      </w:pPr>
      <w:bookmarkStart w:id="37" w:name="_Toc33985404"/>
      <w:r>
        <w:rPr>
          <w:rFonts w:eastAsiaTheme="minorHAnsi"/>
          <w:lang w:val="en-IE"/>
        </w:rPr>
        <w:lastRenderedPageBreak/>
        <w:t>Group Collaboration</w:t>
      </w:r>
      <w:r w:rsidR="00833EA5">
        <w:rPr>
          <w:rFonts w:eastAsiaTheme="minorHAnsi"/>
          <w:lang w:val="en-IE"/>
        </w:rPr>
        <w:t xml:space="preserve"> System</w:t>
      </w:r>
      <w:bookmarkEnd w:id="37"/>
    </w:p>
    <w:p w14:paraId="5D7E9E26" w14:textId="77777777" w:rsidR="006F6577" w:rsidRDefault="006F6577" w:rsidP="006F6577">
      <w:pPr>
        <w:keepNext/>
      </w:pPr>
      <w:r>
        <w:rPr>
          <w:rFonts w:eastAsiaTheme="minorHAnsi"/>
          <w:noProof/>
          <w:lang w:val="en-IE"/>
        </w:rPr>
        <w:drawing>
          <wp:inline distT="0" distB="0" distL="0" distR="0" wp14:anchorId="0FD54DCD" wp14:editId="74BAA9D0">
            <wp:extent cx="5429250" cy="26968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oup Collaboration Syste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9250" cy="2696845"/>
                    </a:xfrm>
                    <a:prstGeom prst="rect">
                      <a:avLst/>
                    </a:prstGeom>
                  </pic:spPr>
                </pic:pic>
              </a:graphicData>
            </a:graphic>
          </wp:inline>
        </w:drawing>
      </w:r>
    </w:p>
    <w:p w14:paraId="3A7FD923" w14:textId="6F48CC09" w:rsidR="006F6577" w:rsidRPr="006F6577" w:rsidRDefault="006F6577" w:rsidP="006F6577">
      <w:pPr>
        <w:pStyle w:val="Caption"/>
        <w:jc w:val="both"/>
      </w:pPr>
      <w:r>
        <w:t xml:space="preserve">Figure </w:t>
      </w:r>
      <w:fldSimple w:instr=" SEQ Figure \* ARABIC ">
        <w:r w:rsidR="00CB21AB">
          <w:rPr>
            <w:noProof/>
          </w:rPr>
          <w:t>7</w:t>
        </w:r>
      </w:fldSimple>
      <w:r>
        <w:t>. Group Collaboration System</w:t>
      </w:r>
    </w:p>
    <w:p w14:paraId="178B0AE5" w14:textId="1827107F" w:rsidR="00A65517" w:rsidRDefault="00A65517" w:rsidP="00A65517">
      <w:pPr>
        <w:rPr>
          <w:rFonts w:eastAsiaTheme="minorHAnsi"/>
          <w:lang w:val="en-IE"/>
        </w:rPr>
      </w:pPr>
      <w:r>
        <w:rPr>
          <w:rFonts w:eastAsiaTheme="minorHAnsi"/>
          <w:lang w:val="en-IE"/>
        </w:rPr>
        <w:t>This use case describes the sequence of steps to be performed to create, administrate and participate in group collaborations</w:t>
      </w:r>
      <w:r w:rsidR="009E3D8E">
        <w:rPr>
          <w:rFonts w:eastAsiaTheme="minorHAnsi"/>
          <w:lang w:val="en-IE"/>
        </w:rPr>
        <w:t>. To create a group collaboration, the following sequence of steps would have to be performed:</w:t>
      </w:r>
    </w:p>
    <w:p w14:paraId="6D8D4947" w14:textId="3F4D7EF9" w:rsidR="009E3D8E" w:rsidRDefault="009E3D8E" w:rsidP="009E3D8E">
      <w:pPr>
        <w:pStyle w:val="ListParagraph"/>
        <w:numPr>
          <w:ilvl w:val="0"/>
          <w:numId w:val="35"/>
        </w:numPr>
      </w:pPr>
      <w:r>
        <w:t>Click</w:t>
      </w:r>
      <w:r w:rsidR="00890221">
        <w:t xml:space="preserve"> on</w:t>
      </w:r>
      <w:r>
        <w:t xml:space="preserve"> ‘group collaborations’ button</w:t>
      </w:r>
    </w:p>
    <w:p w14:paraId="638E7A56" w14:textId="38F9B8AD" w:rsidR="009E3D8E" w:rsidRDefault="006465E7" w:rsidP="009E3D8E">
      <w:pPr>
        <w:pStyle w:val="ListParagraph"/>
        <w:numPr>
          <w:ilvl w:val="0"/>
          <w:numId w:val="35"/>
        </w:numPr>
      </w:pPr>
      <w:r>
        <w:t>Select</w:t>
      </w:r>
      <w:r w:rsidR="009E3D8E">
        <w:t xml:space="preserve"> ‘create a new collaboration’ pane</w:t>
      </w:r>
    </w:p>
    <w:p w14:paraId="0530CD30" w14:textId="4381ABA3" w:rsidR="009E3D8E" w:rsidRDefault="009E3D8E" w:rsidP="009E3D8E">
      <w:pPr>
        <w:pStyle w:val="ListParagraph"/>
        <w:numPr>
          <w:ilvl w:val="0"/>
          <w:numId w:val="35"/>
        </w:numPr>
      </w:pPr>
      <w:r>
        <w:t>Enter the group collaboration name in the ‘name’ field</w:t>
      </w:r>
    </w:p>
    <w:p w14:paraId="60A26826" w14:textId="2722C3B4" w:rsidR="009E3D8E" w:rsidRDefault="009E3D8E" w:rsidP="009E3D8E">
      <w:pPr>
        <w:pStyle w:val="ListParagraph"/>
        <w:numPr>
          <w:ilvl w:val="0"/>
          <w:numId w:val="35"/>
        </w:numPr>
      </w:pPr>
      <w:r>
        <w:t>Click on ‘create’ button</w:t>
      </w:r>
    </w:p>
    <w:p w14:paraId="7BBAA49B" w14:textId="51562BFC" w:rsidR="002759AA" w:rsidRDefault="002759AA" w:rsidP="002759AA">
      <w:pPr>
        <w:rPr>
          <w:rFonts w:eastAsiaTheme="minorHAnsi"/>
        </w:rPr>
      </w:pPr>
      <w:r>
        <w:rPr>
          <w:rFonts w:eastAsiaTheme="minorHAnsi"/>
        </w:rPr>
        <w:t>The alternative scenarios would arise from incorrect user input or due to internal server error and can be summarized as follows:</w:t>
      </w:r>
    </w:p>
    <w:p w14:paraId="71E249CC" w14:textId="260A191B" w:rsidR="002759AA" w:rsidRDefault="00F6175F" w:rsidP="00F6175F">
      <w:pPr>
        <w:pStyle w:val="ListParagraph"/>
        <w:numPr>
          <w:ilvl w:val="0"/>
          <w:numId w:val="36"/>
        </w:numPr>
      </w:pPr>
      <w:r>
        <w:t>Alternative scenario point 1: The server has encountered an internal server error that prevented it from redirecting to the group collaborations page:</w:t>
      </w:r>
    </w:p>
    <w:p w14:paraId="6C71D87A" w14:textId="3741D0EB" w:rsidR="00F6175F" w:rsidRDefault="00F6175F" w:rsidP="00F6175F">
      <w:pPr>
        <w:pStyle w:val="ListParagraph"/>
        <w:numPr>
          <w:ilvl w:val="1"/>
          <w:numId w:val="36"/>
        </w:numPr>
      </w:pPr>
      <w:r>
        <w:t>Display user an error message and return to step 1.</w:t>
      </w:r>
    </w:p>
    <w:p w14:paraId="72F89645" w14:textId="5226D884" w:rsidR="00F6175F" w:rsidRDefault="00F6175F" w:rsidP="00F6175F">
      <w:pPr>
        <w:pStyle w:val="ListParagraph"/>
        <w:numPr>
          <w:ilvl w:val="0"/>
          <w:numId w:val="36"/>
        </w:numPr>
      </w:pPr>
      <w:r>
        <w:t>Alternative scenario point 3: The group collaboration name is invalid:</w:t>
      </w:r>
    </w:p>
    <w:p w14:paraId="374D29FA" w14:textId="7A83205E" w:rsidR="00F6175F" w:rsidRDefault="00F6175F" w:rsidP="00F6175F">
      <w:pPr>
        <w:pStyle w:val="ListParagraph"/>
        <w:numPr>
          <w:ilvl w:val="1"/>
          <w:numId w:val="36"/>
        </w:numPr>
      </w:pPr>
      <w:r>
        <w:t>The group collaboration name is either too short or too long:</w:t>
      </w:r>
    </w:p>
    <w:p w14:paraId="137DB514" w14:textId="2E9AE273" w:rsidR="00F6175F" w:rsidRDefault="00F6175F" w:rsidP="00F6175F">
      <w:pPr>
        <w:pStyle w:val="ListParagraph"/>
        <w:numPr>
          <w:ilvl w:val="2"/>
          <w:numId w:val="36"/>
        </w:numPr>
      </w:pPr>
      <w:r>
        <w:t xml:space="preserve">Show user an error message displaying the minimum and maximum length of </w:t>
      </w:r>
      <w:r w:rsidR="00177C8E">
        <w:t>group collaboration name</w:t>
      </w:r>
    </w:p>
    <w:p w14:paraId="06EE0ECD" w14:textId="31F8D9CB" w:rsidR="00177C8E" w:rsidRDefault="00177C8E" w:rsidP="00F6175F">
      <w:pPr>
        <w:pStyle w:val="ListParagraph"/>
        <w:numPr>
          <w:ilvl w:val="2"/>
          <w:numId w:val="36"/>
        </w:numPr>
      </w:pPr>
      <w:r>
        <w:t>Return to step 3</w:t>
      </w:r>
    </w:p>
    <w:p w14:paraId="32C7FD97" w14:textId="07B7F2D7" w:rsidR="00177C8E" w:rsidRDefault="00177C8E" w:rsidP="00177C8E">
      <w:pPr>
        <w:pStyle w:val="ListParagraph"/>
        <w:numPr>
          <w:ilvl w:val="1"/>
          <w:numId w:val="36"/>
        </w:numPr>
      </w:pPr>
      <w:r>
        <w:t>The group collaboration name contains invalid characters:</w:t>
      </w:r>
    </w:p>
    <w:p w14:paraId="36EBE145" w14:textId="375A3E31" w:rsidR="00177C8E" w:rsidRDefault="00177C8E" w:rsidP="00177C8E">
      <w:pPr>
        <w:pStyle w:val="ListParagraph"/>
        <w:numPr>
          <w:ilvl w:val="2"/>
          <w:numId w:val="36"/>
        </w:numPr>
      </w:pPr>
      <w:r>
        <w:t>Show user an error message displaying the list of invalid chara</w:t>
      </w:r>
      <w:r w:rsidR="002F30BD">
        <w:t>cters</w:t>
      </w:r>
    </w:p>
    <w:p w14:paraId="1C10B625" w14:textId="3B2DF131" w:rsidR="002F30BD" w:rsidRDefault="002F30BD" w:rsidP="00177C8E">
      <w:pPr>
        <w:pStyle w:val="ListParagraph"/>
        <w:numPr>
          <w:ilvl w:val="2"/>
          <w:numId w:val="36"/>
        </w:numPr>
      </w:pPr>
      <w:r>
        <w:t>Return to step 3</w:t>
      </w:r>
    </w:p>
    <w:p w14:paraId="6C8AB13A" w14:textId="44ABA87E" w:rsidR="002F30BD" w:rsidRDefault="002F30BD" w:rsidP="002F30BD">
      <w:pPr>
        <w:pStyle w:val="ListParagraph"/>
        <w:numPr>
          <w:ilvl w:val="0"/>
          <w:numId w:val="36"/>
        </w:numPr>
      </w:pPr>
      <w:r>
        <w:t>Alternative scenario point 4: The server has encountered an internal server error that prevented it from creating a new group collaboration:</w:t>
      </w:r>
    </w:p>
    <w:p w14:paraId="086BB5D4" w14:textId="0F7A7C76" w:rsidR="002F30BD" w:rsidRDefault="002F30BD" w:rsidP="002F30BD">
      <w:pPr>
        <w:pStyle w:val="ListParagraph"/>
        <w:numPr>
          <w:ilvl w:val="1"/>
          <w:numId w:val="36"/>
        </w:numPr>
      </w:pPr>
      <w:r>
        <w:t>Show user an error message and return to step 1</w:t>
      </w:r>
    </w:p>
    <w:p w14:paraId="69057815" w14:textId="76DE4CC2" w:rsidR="00420D54" w:rsidRDefault="00420D54" w:rsidP="00420D54">
      <w:pPr>
        <w:rPr>
          <w:rFonts w:eastAsiaTheme="minorHAnsi"/>
        </w:rPr>
      </w:pPr>
      <w:r>
        <w:rPr>
          <w:rFonts w:eastAsiaTheme="minorHAnsi"/>
        </w:rPr>
        <w:lastRenderedPageBreak/>
        <w:t>To add new users to the group collaboration, the following sequence of steps would have to be performed:</w:t>
      </w:r>
    </w:p>
    <w:p w14:paraId="4933AE61" w14:textId="78391A5B" w:rsidR="00420D54" w:rsidRDefault="00890221" w:rsidP="00420D54">
      <w:pPr>
        <w:pStyle w:val="ListParagraph"/>
        <w:numPr>
          <w:ilvl w:val="0"/>
          <w:numId w:val="37"/>
        </w:numPr>
      </w:pPr>
      <w:r>
        <w:t>Click on ‘group collaborations’ button</w:t>
      </w:r>
    </w:p>
    <w:p w14:paraId="41B51E8D" w14:textId="28027C35" w:rsidR="00890221" w:rsidRDefault="006465E7" w:rsidP="00420D54">
      <w:pPr>
        <w:pStyle w:val="ListParagraph"/>
        <w:numPr>
          <w:ilvl w:val="0"/>
          <w:numId w:val="37"/>
        </w:numPr>
      </w:pPr>
      <w:r>
        <w:t>Select the group to add users to from the list of group collaborations that user is a member of</w:t>
      </w:r>
    </w:p>
    <w:p w14:paraId="0263D84C" w14:textId="438AB901" w:rsidR="002D4E57" w:rsidRDefault="002D4E57" w:rsidP="00420D54">
      <w:pPr>
        <w:pStyle w:val="ListParagraph"/>
        <w:numPr>
          <w:ilvl w:val="0"/>
          <w:numId w:val="37"/>
        </w:numPr>
      </w:pPr>
      <w:r>
        <w:t>Click on ‘add members’ button</w:t>
      </w:r>
    </w:p>
    <w:p w14:paraId="3BE845B0" w14:textId="736BE163" w:rsidR="002D4E57" w:rsidRDefault="00377224" w:rsidP="00420D54">
      <w:pPr>
        <w:pStyle w:val="ListParagraph"/>
        <w:numPr>
          <w:ilvl w:val="0"/>
          <w:numId w:val="37"/>
        </w:numPr>
      </w:pPr>
      <w:r>
        <w:t>Find</w:t>
      </w:r>
      <w:r w:rsidR="002D4E57">
        <w:t xml:space="preserve"> the user to add to group collaboration </w:t>
      </w:r>
      <w:r>
        <w:t>in</w:t>
      </w:r>
      <w:r w:rsidR="002D4E57">
        <w:t xml:space="preserve"> the list of users </w:t>
      </w:r>
      <w:r>
        <w:t>the user has a private collaboration with</w:t>
      </w:r>
    </w:p>
    <w:p w14:paraId="0CB289BB" w14:textId="0AD0C14A" w:rsidR="00377224" w:rsidRDefault="00377224" w:rsidP="00420D54">
      <w:pPr>
        <w:pStyle w:val="ListParagraph"/>
        <w:numPr>
          <w:ilvl w:val="0"/>
          <w:numId w:val="37"/>
        </w:numPr>
      </w:pPr>
      <w:r>
        <w:t>Click on ‘add to the group’ button</w:t>
      </w:r>
    </w:p>
    <w:p w14:paraId="0593E9AF" w14:textId="1F20C9F9" w:rsidR="0083316B" w:rsidRDefault="0083316B" w:rsidP="0083316B">
      <w:pPr>
        <w:rPr>
          <w:rFonts w:eastAsiaTheme="minorHAnsi"/>
        </w:rPr>
      </w:pPr>
      <w:r>
        <w:rPr>
          <w:rFonts w:eastAsiaTheme="minorHAnsi"/>
        </w:rPr>
        <w:t>The alternative scenarios would arise due to internal server error and can be summarized as follows:</w:t>
      </w:r>
    </w:p>
    <w:p w14:paraId="05CD459E" w14:textId="77777777" w:rsidR="0083316B" w:rsidRDefault="0083316B" w:rsidP="0083316B">
      <w:pPr>
        <w:pStyle w:val="ListParagraph"/>
        <w:numPr>
          <w:ilvl w:val="0"/>
          <w:numId w:val="38"/>
        </w:numPr>
      </w:pPr>
      <w:r>
        <w:t>Alternative scenario point 1: The server has encountered an internal server error that prevented it from redirecting to the group collaborations page:</w:t>
      </w:r>
    </w:p>
    <w:p w14:paraId="2EF47B2B" w14:textId="2E814E32" w:rsidR="0083316B" w:rsidRDefault="0083316B" w:rsidP="0083316B">
      <w:pPr>
        <w:pStyle w:val="ListParagraph"/>
        <w:numPr>
          <w:ilvl w:val="1"/>
          <w:numId w:val="38"/>
        </w:numPr>
      </w:pPr>
      <w:r>
        <w:t>Display user an error message and return to step 1.</w:t>
      </w:r>
    </w:p>
    <w:p w14:paraId="31A19846" w14:textId="2EE11B0A" w:rsidR="0083316B" w:rsidRDefault="0083316B" w:rsidP="0083316B">
      <w:pPr>
        <w:pStyle w:val="ListParagraph"/>
        <w:numPr>
          <w:ilvl w:val="0"/>
          <w:numId w:val="38"/>
        </w:numPr>
      </w:pPr>
      <w:r>
        <w:t>Alternative scenario point 2: The server has encountered an internal server error that prevented it from retrieving the list of groups the user is participating in:</w:t>
      </w:r>
    </w:p>
    <w:p w14:paraId="0CD71538" w14:textId="0D06D8B4" w:rsidR="0083316B" w:rsidRDefault="0083316B" w:rsidP="0083316B">
      <w:pPr>
        <w:pStyle w:val="ListParagraph"/>
        <w:numPr>
          <w:ilvl w:val="1"/>
          <w:numId w:val="38"/>
        </w:numPr>
      </w:pPr>
      <w:r>
        <w:t>Display user an error message and return to step 1.</w:t>
      </w:r>
    </w:p>
    <w:p w14:paraId="5AB42F5B" w14:textId="75C8461F" w:rsidR="00D16C6B" w:rsidRDefault="00D16C6B" w:rsidP="00D16C6B">
      <w:pPr>
        <w:pStyle w:val="ListParagraph"/>
        <w:numPr>
          <w:ilvl w:val="0"/>
          <w:numId w:val="38"/>
        </w:numPr>
      </w:pPr>
      <w:r>
        <w:t>Alternative scenario point 4: The server has encountered an internal server error that prevented it from retrieving the list of user’s private collaborators:</w:t>
      </w:r>
    </w:p>
    <w:p w14:paraId="1F370D8C" w14:textId="36136BF2" w:rsidR="00D16C6B" w:rsidRDefault="00D16C6B" w:rsidP="00D16C6B">
      <w:pPr>
        <w:pStyle w:val="ListParagraph"/>
        <w:numPr>
          <w:ilvl w:val="1"/>
          <w:numId w:val="38"/>
        </w:numPr>
      </w:pPr>
      <w:r>
        <w:t>Display user an error message and return to step 1.</w:t>
      </w:r>
    </w:p>
    <w:p w14:paraId="2220FE8E" w14:textId="2C243E9C" w:rsidR="00CB78EF" w:rsidRDefault="00CB78EF" w:rsidP="00CB78EF">
      <w:pPr>
        <w:pStyle w:val="ListParagraph"/>
        <w:numPr>
          <w:ilvl w:val="0"/>
          <w:numId w:val="38"/>
        </w:numPr>
      </w:pPr>
      <w:r>
        <w:t xml:space="preserve">Alternative scenario point 5: The server has encountered an internal server error that prevented it from </w:t>
      </w:r>
      <w:r w:rsidR="00044332">
        <w:t>sending the invitation to join the group:</w:t>
      </w:r>
    </w:p>
    <w:p w14:paraId="76147BD2" w14:textId="090C5260" w:rsidR="00044332" w:rsidRDefault="00044332" w:rsidP="00044332">
      <w:pPr>
        <w:pStyle w:val="ListParagraph"/>
        <w:numPr>
          <w:ilvl w:val="1"/>
          <w:numId w:val="38"/>
        </w:numPr>
      </w:pPr>
      <w:r>
        <w:t>Display user an error message and return to step 1.</w:t>
      </w:r>
    </w:p>
    <w:p w14:paraId="47F1228F" w14:textId="7ECFDA74" w:rsidR="0083316B" w:rsidRDefault="007344E1" w:rsidP="0083316B">
      <w:pPr>
        <w:rPr>
          <w:rFonts w:eastAsiaTheme="minorHAnsi"/>
          <w:lang w:val="en-IE"/>
        </w:rPr>
      </w:pPr>
      <w:r>
        <w:rPr>
          <w:rFonts w:eastAsiaTheme="minorHAnsi"/>
          <w:lang w:val="en-IE"/>
        </w:rPr>
        <w:t>To add a PDF Document as part of group exam preparation, the following sequence of steps would have to be performed:</w:t>
      </w:r>
    </w:p>
    <w:p w14:paraId="06FCA1FC" w14:textId="3FAA4DC0" w:rsidR="007344E1" w:rsidRDefault="007344E1" w:rsidP="007344E1">
      <w:pPr>
        <w:pStyle w:val="ListParagraph"/>
        <w:numPr>
          <w:ilvl w:val="0"/>
          <w:numId w:val="39"/>
        </w:numPr>
      </w:pPr>
      <w:r>
        <w:t>Click on ‘group collaborations’ button</w:t>
      </w:r>
    </w:p>
    <w:p w14:paraId="0375A269" w14:textId="325C4E11" w:rsidR="007344E1" w:rsidRDefault="006732C8" w:rsidP="006732C8">
      <w:pPr>
        <w:pStyle w:val="ListParagraph"/>
        <w:numPr>
          <w:ilvl w:val="0"/>
          <w:numId w:val="39"/>
        </w:numPr>
      </w:pPr>
      <w:r>
        <w:t>Select the group to upload a PDF document to</w:t>
      </w:r>
    </w:p>
    <w:p w14:paraId="1A2BB44D" w14:textId="48AFB3CE" w:rsidR="006732C8" w:rsidRDefault="00903DBF" w:rsidP="006732C8">
      <w:pPr>
        <w:pStyle w:val="ListParagraph"/>
        <w:numPr>
          <w:ilvl w:val="0"/>
          <w:numId w:val="39"/>
        </w:numPr>
      </w:pPr>
      <w:r>
        <w:t>Select</w:t>
      </w:r>
      <w:r w:rsidR="006732C8">
        <w:t xml:space="preserve"> ‘add PDF’ </w:t>
      </w:r>
      <w:r>
        <w:t>pane</w:t>
      </w:r>
    </w:p>
    <w:p w14:paraId="086B94D9" w14:textId="77566DBE" w:rsidR="00903DBF" w:rsidRDefault="00903DBF" w:rsidP="006732C8">
      <w:pPr>
        <w:pStyle w:val="ListParagraph"/>
        <w:numPr>
          <w:ilvl w:val="0"/>
          <w:numId w:val="39"/>
        </w:numPr>
      </w:pPr>
      <w:r>
        <w:t>Click on ‘upload file’ button</w:t>
      </w:r>
    </w:p>
    <w:p w14:paraId="49BCF9E0" w14:textId="4D66695C" w:rsidR="00903DBF" w:rsidRDefault="00903DBF" w:rsidP="006732C8">
      <w:pPr>
        <w:pStyle w:val="ListParagraph"/>
        <w:numPr>
          <w:ilvl w:val="0"/>
          <w:numId w:val="39"/>
        </w:numPr>
      </w:pPr>
      <w:r>
        <w:t>Select the PDF file from the file system</w:t>
      </w:r>
    </w:p>
    <w:p w14:paraId="6CE4C7A9" w14:textId="00186743" w:rsidR="00F5230C" w:rsidRDefault="00F5230C" w:rsidP="006732C8">
      <w:pPr>
        <w:pStyle w:val="ListParagraph"/>
        <w:numPr>
          <w:ilvl w:val="0"/>
          <w:numId w:val="39"/>
        </w:numPr>
      </w:pPr>
      <w:r>
        <w:t>Click ‘add’ button</w:t>
      </w:r>
    </w:p>
    <w:p w14:paraId="433E2AEA" w14:textId="3002AEE5" w:rsidR="00F5230C" w:rsidRDefault="00F5230C" w:rsidP="006732C8">
      <w:pPr>
        <w:pStyle w:val="ListParagraph"/>
        <w:numPr>
          <w:ilvl w:val="0"/>
          <w:numId w:val="39"/>
        </w:numPr>
      </w:pPr>
      <w:r>
        <w:t>Wait until PDF processing is complete</w:t>
      </w:r>
    </w:p>
    <w:p w14:paraId="71FC4262" w14:textId="40F6C0D5" w:rsidR="00F5230C" w:rsidRDefault="00F5230C" w:rsidP="006732C8">
      <w:pPr>
        <w:pStyle w:val="ListParagraph"/>
        <w:numPr>
          <w:ilvl w:val="0"/>
          <w:numId w:val="39"/>
        </w:numPr>
      </w:pPr>
      <w:r>
        <w:t>Review the extracted exam questions:</w:t>
      </w:r>
    </w:p>
    <w:p w14:paraId="55509567" w14:textId="4B2F3113" w:rsidR="00F5230C" w:rsidRDefault="00F5230C" w:rsidP="00F5230C">
      <w:pPr>
        <w:pStyle w:val="ListParagraph"/>
        <w:numPr>
          <w:ilvl w:val="1"/>
          <w:numId w:val="39"/>
        </w:numPr>
      </w:pPr>
      <w:r>
        <w:t>If the extracted exam questions are correct:</w:t>
      </w:r>
    </w:p>
    <w:p w14:paraId="60D2000D" w14:textId="70749502" w:rsidR="00F5230C" w:rsidRDefault="00F5230C" w:rsidP="00F5230C">
      <w:pPr>
        <w:pStyle w:val="ListParagraph"/>
        <w:numPr>
          <w:ilvl w:val="2"/>
          <w:numId w:val="39"/>
        </w:numPr>
      </w:pPr>
      <w:r>
        <w:t>Click on ‘confirm’ button</w:t>
      </w:r>
    </w:p>
    <w:p w14:paraId="438559C6" w14:textId="2657D186" w:rsidR="00F5230C" w:rsidRDefault="00F5230C" w:rsidP="00F5230C">
      <w:pPr>
        <w:pStyle w:val="ListParagraph"/>
        <w:numPr>
          <w:ilvl w:val="1"/>
          <w:numId w:val="39"/>
        </w:numPr>
      </w:pPr>
      <w:r>
        <w:t>If the extracted exam questions are incorrect:</w:t>
      </w:r>
    </w:p>
    <w:p w14:paraId="120DDB72" w14:textId="35C606A3" w:rsidR="00F5230C" w:rsidRDefault="00F5230C" w:rsidP="00F5230C">
      <w:pPr>
        <w:pStyle w:val="ListParagraph"/>
        <w:numPr>
          <w:ilvl w:val="2"/>
          <w:numId w:val="39"/>
        </w:numPr>
      </w:pPr>
      <w:r>
        <w:t>Correct the exam questions in the corresponding fields</w:t>
      </w:r>
    </w:p>
    <w:p w14:paraId="08F96313" w14:textId="671B19C1" w:rsidR="00F5230C" w:rsidRDefault="00F5230C" w:rsidP="00F5230C">
      <w:pPr>
        <w:pStyle w:val="ListParagraph"/>
        <w:numPr>
          <w:ilvl w:val="2"/>
          <w:numId w:val="39"/>
        </w:numPr>
      </w:pPr>
      <w:r>
        <w:t>Click</w:t>
      </w:r>
      <w:r w:rsidR="00605B78">
        <w:t xml:space="preserve"> ‘confirm’ </w:t>
      </w:r>
      <w:r>
        <w:t>button</w:t>
      </w:r>
    </w:p>
    <w:p w14:paraId="201FB94B" w14:textId="45B06988" w:rsidR="00F5230C" w:rsidRDefault="00F5230C" w:rsidP="00F5230C">
      <w:pPr>
        <w:rPr>
          <w:rFonts w:eastAsiaTheme="minorHAnsi"/>
        </w:rPr>
      </w:pPr>
      <w:r>
        <w:rPr>
          <w:rFonts w:eastAsiaTheme="minorHAnsi"/>
        </w:rPr>
        <w:t>The alternative scenarios would arise due to incorrect file uploaded or due to an internal server error that prevented it from fulfilling the request and can be summarized as follows:</w:t>
      </w:r>
    </w:p>
    <w:p w14:paraId="11AA9069" w14:textId="77777777" w:rsidR="007B48D3" w:rsidRDefault="007B48D3" w:rsidP="007B48D3">
      <w:pPr>
        <w:pStyle w:val="ListParagraph"/>
        <w:numPr>
          <w:ilvl w:val="0"/>
          <w:numId w:val="40"/>
        </w:numPr>
      </w:pPr>
      <w:r>
        <w:lastRenderedPageBreak/>
        <w:t>Alternative scenario point 1: The server has encountered an internal server error that prevented it from redirecting to the group collaborations page:</w:t>
      </w:r>
    </w:p>
    <w:p w14:paraId="5772DA12" w14:textId="77777777" w:rsidR="007B48D3" w:rsidRDefault="007B48D3" w:rsidP="007B48D3">
      <w:pPr>
        <w:pStyle w:val="ListParagraph"/>
        <w:numPr>
          <w:ilvl w:val="1"/>
          <w:numId w:val="40"/>
        </w:numPr>
      </w:pPr>
      <w:r>
        <w:t>Display user an error message and return to step 1.</w:t>
      </w:r>
    </w:p>
    <w:p w14:paraId="2166C96F" w14:textId="77777777" w:rsidR="007B48D3" w:rsidRDefault="007B48D3" w:rsidP="007B48D3">
      <w:pPr>
        <w:pStyle w:val="ListParagraph"/>
        <w:numPr>
          <w:ilvl w:val="0"/>
          <w:numId w:val="40"/>
        </w:numPr>
      </w:pPr>
      <w:r>
        <w:t>Alternative scenario point 2: The server has encountered an internal server error that prevented it from retrieving the list of groups the user is participating in:</w:t>
      </w:r>
    </w:p>
    <w:p w14:paraId="7F4A7180" w14:textId="77777777" w:rsidR="007B48D3" w:rsidRDefault="007B48D3" w:rsidP="007B48D3">
      <w:pPr>
        <w:pStyle w:val="ListParagraph"/>
        <w:numPr>
          <w:ilvl w:val="1"/>
          <w:numId w:val="40"/>
        </w:numPr>
      </w:pPr>
      <w:r>
        <w:t>Display user an error message and return to step 1.</w:t>
      </w:r>
    </w:p>
    <w:p w14:paraId="1BCD71EE" w14:textId="15439906" w:rsidR="00F5230C" w:rsidRDefault="007B48D3" w:rsidP="00F5230C">
      <w:pPr>
        <w:pStyle w:val="ListParagraph"/>
        <w:numPr>
          <w:ilvl w:val="0"/>
          <w:numId w:val="40"/>
        </w:numPr>
      </w:pPr>
      <w:r>
        <w:t>Alternative scenario point 6: The server has encountered an internal server error that prevented it from uploading the file</w:t>
      </w:r>
      <w:r w:rsidR="00F9617D">
        <w:t xml:space="preserve"> or the uploaded file is not a PDF file</w:t>
      </w:r>
      <w:r>
        <w:t>:</w:t>
      </w:r>
    </w:p>
    <w:p w14:paraId="5D52309A" w14:textId="2E652DD4" w:rsidR="00F9617D" w:rsidRDefault="00F9617D" w:rsidP="00F9617D">
      <w:pPr>
        <w:pStyle w:val="ListParagraph"/>
        <w:numPr>
          <w:ilvl w:val="1"/>
          <w:numId w:val="40"/>
        </w:numPr>
      </w:pPr>
      <w:r>
        <w:t>If the server encountered an internal server error that prevented it from fulfilling the request:</w:t>
      </w:r>
    </w:p>
    <w:p w14:paraId="67510725" w14:textId="71025A70" w:rsidR="007B48D3" w:rsidRDefault="007B48D3" w:rsidP="00F9617D">
      <w:pPr>
        <w:pStyle w:val="ListParagraph"/>
        <w:numPr>
          <w:ilvl w:val="2"/>
          <w:numId w:val="40"/>
        </w:numPr>
      </w:pPr>
      <w:r>
        <w:t xml:space="preserve">Display user an error message and return to step </w:t>
      </w:r>
      <w:r w:rsidR="00605B78">
        <w:t>4</w:t>
      </w:r>
      <w:r>
        <w:t>.</w:t>
      </w:r>
    </w:p>
    <w:p w14:paraId="4C5AFFE9" w14:textId="6B65DDF0" w:rsidR="00F9617D" w:rsidRDefault="00F9617D" w:rsidP="00F9617D">
      <w:pPr>
        <w:pStyle w:val="ListParagraph"/>
        <w:numPr>
          <w:ilvl w:val="1"/>
          <w:numId w:val="40"/>
        </w:numPr>
      </w:pPr>
      <w:r>
        <w:t>If the uploaded file is not a PDF file:</w:t>
      </w:r>
    </w:p>
    <w:p w14:paraId="3E00300E" w14:textId="75B9FFAE" w:rsidR="00F9617D" w:rsidRDefault="00F9617D" w:rsidP="00F9617D">
      <w:pPr>
        <w:pStyle w:val="ListParagraph"/>
        <w:numPr>
          <w:ilvl w:val="2"/>
          <w:numId w:val="40"/>
        </w:numPr>
      </w:pPr>
      <w:r>
        <w:t>Display user an error message and notify them that the only accepted file format is PDF</w:t>
      </w:r>
    </w:p>
    <w:p w14:paraId="7B92B8F5" w14:textId="3BBFBF47" w:rsidR="00F9617D" w:rsidRDefault="00F9617D" w:rsidP="00F9617D">
      <w:pPr>
        <w:pStyle w:val="ListParagraph"/>
        <w:numPr>
          <w:ilvl w:val="2"/>
          <w:numId w:val="40"/>
        </w:numPr>
      </w:pPr>
      <w:r>
        <w:t xml:space="preserve">Return to step </w:t>
      </w:r>
      <w:r w:rsidR="00605B78">
        <w:t>4</w:t>
      </w:r>
    </w:p>
    <w:p w14:paraId="4619E979" w14:textId="18D8FBAF" w:rsidR="00605B78" w:rsidRDefault="00624F0C" w:rsidP="00605B78">
      <w:pPr>
        <w:pStyle w:val="ListParagraph"/>
        <w:numPr>
          <w:ilvl w:val="0"/>
          <w:numId w:val="40"/>
        </w:numPr>
      </w:pPr>
      <w:r>
        <w:t>Alternative scenario point 7: The server has encountered an internal server error that prevented it from processing the PDF file:</w:t>
      </w:r>
    </w:p>
    <w:p w14:paraId="4B63FE9E" w14:textId="30D7F2BD" w:rsidR="007B48D3" w:rsidRPr="00624F0C" w:rsidRDefault="00624F0C" w:rsidP="00605B78">
      <w:pPr>
        <w:pStyle w:val="ListParagraph"/>
        <w:numPr>
          <w:ilvl w:val="1"/>
          <w:numId w:val="40"/>
        </w:numPr>
      </w:pPr>
      <w:r>
        <w:t>Display user an error message and return to step 4</w:t>
      </w:r>
    </w:p>
    <w:p w14:paraId="75E4B103" w14:textId="3613146D" w:rsidR="00605B78" w:rsidRDefault="00605B78" w:rsidP="00605B78">
      <w:pPr>
        <w:pStyle w:val="ListParagraph"/>
        <w:numPr>
          <w:ilvl w:val="0"/>
          <w:numId w:val="40"/>
        </w:numPr>
      </w:pPr>
      <w:r>
        <w:t>Alternative scenario point 8.</w:t>
      </w:r>
      <w:proofErr w:type="gramStart"/>
      <w:r>
        <w:t>A.I</w:t>
      </w:r>
      <w:proofErr w:type="gramEnd"/>
      <w:r>
        <w:t xml:space="preserve"> and 8.B.II: The server has encountered an internal server error that prevented it from finishing the PDF processing:</w:t>
      </w:r>
    </w:p>
    <w:p w14:paraId="07D6BB86" w14:textId="6E38F776" w:rsidR="00ED30C7" w:rsidRPr="006568B7" w:rsidRDefault="00605B78" w:rsidP="00ED30C7">
      <w:pPr>
        <w:pStyle w:val="ListParagraph"/>
        <w:numPr>
          <w:ilvl w:val="1"/>
          <w:numId w:val="40"/>
        </w:numPr>
      </w:pPr>
      <w:r>
        <w:t>Display user an error message and return to step 4</w:t>
      </w:r>
    </w:p>
    <w:p w14:paraId="0A5CE602" w14:textId="088A3F9B" w:rsidR="005A59BD" w:rsidRDefault="005A59BD" w:rsidP="005A59BD">
      <w:pPr>
        <w:pStyle w:val="Heading2"/>
        <w:rPr>
          <w:rFonts w:ascii="Times New Roman" w:hAnsi="Times New Roman"/>
        </w:rPr>
      </w:pPr>
      <w:bookmarkStart w:id="38" w:name="_Toc33985405"/>
      <w:r w:rsidRPr="005A59BD">
        <w:rPr>
          <w:rFonts w:ascii="Times New Roman" w:hAnsi="Times New Roman"/>
        </w:rPr>
        <w:t>Software and Hardware Requirements</w:t>
      </w:r>
      <w:bookmarkEnd w:id="38"/>
    </w:p>
    <w:p w14:paraId="3AB6D5A8" w14:textId="37A503B2" w:rsidR="001619C0" w:rsidRPr="001619C0" w:rsidRDefault="001619C0" w:rsidP="001619C0">
      <w:pPr>
        <w:pStyle w:val="Heading3"/>
      </w:pPr>
      <w:bookmarkStart w:id="39" w:name="_Toc33985406"/>
      <w:r>
        <w:t>Overview</w:t>
      </w:r>
      <w:bookmarkEnd w:id="39"/>
    </w:p>
    <w:p w14:paraId="2942C684" w14:textId="508B89B9" w:rsidR="009B4667" w:rsidRDefault="009B4667" w:rsidP="009B4667">
      <w:r>
        <w:t xml:space="preserve">The application itself will be split into front-end, back-end and persistent data management. The front-end is concerned with user interaction and will be implemented using Angular framework. The </w:t>
      </w:r>
      <w:proofErr w:type="gramStart"/>
      <w:r>
        <w:t>back-end</w:t>
      </w:r>
      <w:proofErr w:type="gramEnd"/>
      <w:r>
        <w:t xml:space="preserve"> is concerned with user requests that cannot be implemented on the front-end or are unfeasible to implement on the front-end, such as database queries, and will be implemented using the Spring Boot framework. A MySQL Database and the native file system will manage the persistent data. As the development progresses, based on the time constraints, team might migrate part or the whole architecture to cloud – either Azure or AWS.</w:t>
      </w:r>
    </w:p>
    <w:p w14:paraId="7B795A62" w14:textId="77777777" w:rsidR="00B74F31" w:rsidRDefault="00B74F31" w:rsidP="00B74F31">
      <w:pPr>
        <w:pStyle w:val="Heading3"/>
        <w:tabs>
          <w:tab w:val="center" w:pos="1396"/>
        </w:tabs>
        <w:ind w:left="-15" w:firstLine="0"/>
      </w:pPr>
      <w:bookmarkStart w:id="40" w:name="_Toc27138429"/>
      <w:bookmarkStart w:id="41" w:name="_Toc33985407"/>
      <w:r>
        <w:t>Front-end</w:t>
      </w:r>
      <w:bookmarkEnd w:id="40"/>
      <w:bookmarkEnd w:id="41"/>
    </w:p>
    <w:p w14:paraId="798D531D" w14:textId="77777777" w:rsidR="00B74F31" w:rsidRDefault="00B74F31" w:rsidP="00B74F31">
      <w:r>
        <w:t xml:space="preserve">To develop the Front-end the team has chosen to use the Angular Framework. Angular is implemented using TypeScript, a superset of JavaScript. It uses a component-based architecture, with each element of the UI and its’ functionality encapsulated into reusable components. This allows for greater reuse of elements and makes the code more testable and maintainable. The components are written in HTML and TypeScript and then compiled to JavaScript before being interpreted by the browser. Although Angular is a relatively new framework with a steep </w:t>
      </w:r>
      <w:r>
        <w:lastRenderedPageBreak/>
        <w:t xml:space="preserve">learning curve, and despite the teams’ unfamiliarity with it, it was chosen because it allows the development of a standalone front-end, which provides more flexibility on the </w:t>
      </w:r>
      <w:proofErr w:type="gramStart"/>
      <w:r>
        <w:t>back-end</w:t>
      </w:r>
      <w:proofErr w:type="gramEnd"/>
      <w:r>
        <w:t>.</w:t>
      </w:r>
    </w:p>
    <w:p w14:paraId="3DBA86EE" w14:textId="77777777" w:rsidR="00B74F31" w:rsidRPr="007B63D5" w:rsidRDefault="00B74F31" w:rsidP="00B74F31"/>
    <w:p w14:paraId="37D73AFE" w14:textId="77777777" w:rsidR="00B74F31" w:rsidRDefault="00B74F31" w:rsidP="00B74F31">
      <w:r>
        <w:t>Development in Angular is done using TypeScript, a superset of JavaScript, with program logic separated in modules and bound to HTML templates and CSS, thus enabling great functionality and flexibility, since both HTML and TypeScript are compiled together. Since Angular is a relatively new framework to the team, a certain timeframe will be dedicated so the team members can get familiar with it. When choosing a front-end framework, the team has faced several options – either using a stand-alone front-end framework, like Angular, or using a back-end framework that incorporates front-end capabilities with template processing, such as Laravel with its Blade Templates or Spring Boot with JSP. A stand-alone framework has been chosen as a preferable option since it is much easier to update the architecture with a stand-alone front-end framework. For example, if the team decides to migrate part of the architecture to AWS, it will be possible to host a webpage straight from the S3, without any changes to the server or to the front-end. On the other hand, it would be not possible to do the same were front-end part of a templatized back-end, since front-end would be essentially a part of the back end. Finally, a stand-alone framework, and Angular in particular, encourage decoupling and are usually more powerful than templatized back-end front-end, because it is possible to embed TypeScript (that is compiled into JavaScript) directly into the page. As a conclusion, the following technologies will be used for front-end development:</w:t>
      </w:r>
    </w:p>
    <w:p w14:paraId="56FEF6A4" w14:textId="77777777" w:rsidR="00B74F31" w:rsidRDefault="00B74F31" w:rsidP="00B74F31">
      <w:r>
        <w:t>• Angular Framework:</w:t>
      </w:r>
    </w:p>
    <w:p w14:paraId="0E48DFA7" w14:textId="77777777" w:rsidR="00B74F31" w:rsidRDefault="00B74F31" w:rsidP="00B74F31">
      <w:pPr>
        <w:pStyle w:val="ListParagraph"/>
        <w:numPr>
          <w:ilvl w:val="0"/>
          <w:numId w:val="42"/>
        </w:numPr>
        <w:spacing w:after="191" w:line="339" w:lineRule="auto"/>
        <w:ind w:hanging="10"/>
        <w:jc w:val="both"/>
      </w:pPr>
      <w:r>
        <w:t>HTML</w:t>
      </w:r>
    </w:p>
    <w:p w14:paraId="1CB8B6A1" w14:textId="77777777" w:rsidR="00B74F31" w:rsidRDefault="00B74F31" w:rsidP="00B74F31">
      <w:pPr>
        <w:pStyle w:val="ListParagraph"/>
        <w:numPr>
          <w:ilvl w:val="0"/>
          <w:numId w:val="42"/>
        </w:numPr>
        <w:spacing w:after="191" w:line="339" w:lineRule="auto"/>
        <w:ind w:hanging="10"/>
        <w:jc w:val="both"/>
      </w:pPr>
      <w:r>
        <w:t>CSS or SASS</w:t>
      </w:r>
    </w:p>
    <w:p w14:paraId="7542F15D" w14:textId="77777777" w:rsidR="00B74F31" w:rsidRDefault="00B74F31" w:rsidP="00B74F31">
      <w:pPr>
        <w:pStyle w:val="ListParagraph"/>
        <w:numPr>
          <w:ilvl w:val="0"/>
          <w:numId w:val="42"/>
        </w:numPr>
        <w:spacing w:after="191" w:line="339" w:lineRule="auto"/>
        <w:ind w:hanging="10"/>
        <w:jc w:val="both"/>
      </w:pPr>
      <w:r>
        <w:t>TypeScript</w:t>
      </w:r>
    </w:p>
    <w:p w14:paraId="24326370" w14:textId="77777777" w:rsidR="00B74F31" w:rsidRDefault="00B74F31" w:rsidP="00B74F31">
      <w:pPr>
        <w:pStyle w:val="ListParagraph"/>
        <w:numPr>
          <w:ilvl w:val="0"/>
          <w:numId w:val="42"/>
        </w:numPr>
        <w:spacing w:after="191" w:line="339" w:lineRule="auto"/>
        <w:ind w:hanging="10"/>
        <w:jc w:val="both"/>
      </w:pPr>
      <w:r>
        <w:t>Bootstrap</w:t>
      </w:r>
    </w:p>
    <w:p w14:paraId="3C1D93D5" w14:textId="77777777" w:rsidR="00B74F31" w:rsidRDefault="00B74F31" w:rsidP="00B74F31">
      <w:pPr>
        <w:pStyle w:val="ListParagraph"/>
        <w:numPr>
          <w:ilvl w:val="0"/>
          <w:numId w:val="42"/>
        </w:numPr>
        <w:spacing w:after="191" w:line="339" w:lineRule="auto"/>
        <w:ind w:hanging="10"/>
        <w:jc w:val="both"/>
      </w:pPr>
      <w:r>
        <w:t>Angular Material</w:t>
      </w:r>
    </w:p>
    <w:p w14:paraId="39F1740D" w14:textId="77777777" w:rsidR="007F0225" w:rsidRDefault="007F0225" w:rsidP="007F0225">
      <w:pPr>
        <w:pStyle w:val="Heading3"/>
      </w:pPr>
      <w:bookmarkStart w:id="42" w:name="_Toc27138430"/>
      <w:bookmarkStart w:id="43" w:name="_Toc33985408"/>
      <w:r>
        <w:t>Back-end</w:t>
      </w:r>
      <w:bookmarkEnd w:id="42"/>
      <w:bookmarkEnd w:id="43"/>
    </w:p>
    <w:p w14:paraId="7EFDDF53" w14:textId="77777777" w:rsidR="007F0225" w:rsidRPr="00333F5C" w:rsidRDefault="007F0225" w:rsidP="007F0225">
      <w:r>
        <w:t xml:space="preserve">To develop the Back end the team has chosen to use the Spring Boot Framework. Spring Boot is a micro-framework that allows developers to quickly create a Spring Application. It builds upon the underlying Spring framework by automatically configuring some of the dependencies needed. This auto-configuration can reduce the amount of code that needs to be written to get an application up and running. Spring Boot uses Java and provides a comprehensive set of libraries and modules in an easily configurable manner. Spring Boot was chosen because of the team’s familiarity with Java and although some initial effort will be required at the beginning, the </w:t>
      </w:r>
      <w:r>
        <w:lastRenderedPageBreak/>
        <w:t>benefits provided by the auto-configuration will allow for the core of the system to be developed quite quickly.</w:t>
      </w:r>
    </w:p>
    <w:p w14:paraId="6C6D73BA" w14:textId="77777777" w:rsidR="007F0225" w:rsidRDefault="007F0225" w:rsidP="007F0225">
      <w:r>
        <w:t>In addition to that, Spring Boot eases database management with automatic entity creation and update using Hibernate. Since Spring Boot is a relatively new framework to the team, a certain timeframe will be dedicated so the team members can get familiar with it. For the back end, the team faced a choice of which language to use – there are numerous for back-end development, such as Java, C#, PHP or Python. It was decided that Java-based framework would be preferential: all of team members are proficient in Java, and Java remains the predominant language for the server-side programming language (TIOBE Software BV, 2019) While C# and Python gain pace, they were not chosen due to team member’s unfamiliarity with them. PHP has been ruled out, since it has been on a nearly constant decline is popularity for the last fifteen years. When decided what language to use, there was still a choice between the various Java frameworks for back-end development. Spring Boot has been chosen due to its relatively mild learning curve (unlike its predecessor, Spring). The technologies used for back end are:</w:t>
      </w:r>
    </w:p>
    <w:p w14:paraId="3DFD9B16" w14:textId="77777777" w:rsidR="007F0225" w:rsidRDefault="007F0225" w:rsidP="007F0225">
      <w:pPr>
        <w:pStyle w:val="ListParagraph"/>
        <w:numPr>
          <w:ilvl w:val="0"/>
          <w:numId w:val="43"/>
        </w:numPr>
        <w:spacing w:after="191" w:line="339" w:lineRule="auto"/>
        <w:ind w:hanging="10"/>
        <w:jc w:val="both"/>
      </w:pPr>
      <w:r>
        <w:t>Spring Boot:</w:t>
      </w:r>
    </w:p>
    <w:p w14:paraId="45335FDA" w14:textId="77777777" w:rsidR="007F0225" w:rsidRDefault="007F0225" w:rsidP="007F0225">
      <w:pPr>
        <w:pStyle w:val="ListParagraph"/>
        <w:numPr>
          <w:ilvl w:val="1"/>
          <w:numId w:val="43"/>
        </w:numPr>
        <w:spacing w:after="191" w:line="339" w:lineRule="auto"/>
        <w:ind w:hanging="10"/>
        <w:jc w:val="both"/>
      </w:pPr>
      <w:r>
        <w:t>Java</w:t>
      </w:r>
    </w:p>
    <w:p w14:paraId="5EF10543" w14:textId="77777777" w:rsidR="007F0225" w:rsidRDefault="007F0225" w:rsidP="007F0225">
      <w:pPr>
        <w:pStyle w:val="ListParagraph"/>
        <w:numPr>
          <w:ilvl w:val="1"/>
          <w:numId w:val="43"/>
        </w:numPr>
        <w:spacing w:after="191" w:line="339" w:lineRule="auto"/>
        <w:ind w:hanging="10"/>
        <w:jc w:val="both"/>
      </w:pPr>
      <w:r>
        <w:t>Spring Initializr</w:t>
      </w:r>
    </w:p>
    <w:p w14:paraId="5F63B7BA" w14:textId="77777777" w:rsidR="007F0225" w:rsidRDefault="007F0225" w:rsidP="007F0225">
      <w:pPr>
        <w:pStyle w:val="ListParagraph"/>
        <w:numPr>
          <w:ilvl w:val="1"/>
          <w:numId w:val="43"/>
        </w:numPr>
        <w:spacing w:after="191" w:line="339" w:lineRule="auto"/>
        <w:ind w:hanging="10"/>
        <w:jc w:val="both"/>
      </w:pPr>
      <w:r>
        <w:t>Spring Security and Encryption</w:t>
      </w:r>
    </w:p>
    <w:p w14:paraId="0F8C32FD" w14:textId="77777777" w:rsidR="007F0225" w:rsidRDefault="007F0225" w:rsidP="007F0225">
      <w:pPr>
        <w:pStyle w:val="ListParagraph"/>
        <w:numPr>
          <w:ilvl w:val="0"/>
          <w:numId w:val="43"/>
        </w:numPr>
        <w:spacing w:after="191" w:line="339" w:lineRule="auto"/>
        <w:ind w:hanging="10"/>
        <w:jc w:val="both"/>
      </w:pPr>
      <w:r>
        <w:t>Hibernate with MySQL Connector</w:t>
      </w:r>
    </w:p>
    <w:p w14:paraId="7C284789" w14:textId="77777777" w:rsidR="0080160C" w:rsidRDefault="0080160C" w:rsidP="0080160C">
      <w:pPr>
        <w:pStyle w:val="Heading3"/>
        <w:tabs>
          <w:tab w:val="center" w:pos="1895"/>
        </w:tabs>
        <w:ind w:left="-15" w:firstLine="0"/>
      </w:pPr>
      <w:bookmarkStart w:id="44" w:name="_Toc27138431"/>
      <w:bookmarkStart w:id="45" w:name="_Toc33985409"/>
      <w:r>
        <w:t>Persistent Storage</w:t>
      </w:r>
      <w:bookmarkEnd w:id="44"/>
      <w:bookmarkEnd w:id="45"/>
    </w:p>
    <w:p w14:paraId="304D5991" w14:textId="77777777" w:rsidR="0080160C" w:rsidRDefault="0080160C" w:rsidP="0080160C">
      <w:r>
        <w:t xml:space="preserve">MySQL will be used for persistent storage. It was chosen because of the simple to use interface and uncomplicated setup and for the teams’ knowledge and experience of working with it. The user information, such as login credentials and profile data will be encrypted and stored in the database. </w:t>
      </w:r>
    </w:p>
    <w:p w14:paraId="2271E0D3" w14:textId="77777777" w:rsidR="0080160C" w:rsidRDefault="0080160C" w:rsidP="0080160C">
      <w:r>
        <w:t>Files that must be stored, such as PDFs and user images, will be stored in either Azure Blobs and Azure Files or AWS S3. MySQL database has been chosen due to the fact that it is easy to setup and has a simple user interface, as well as team familiarity with MySQL. Even though MySQL database will be used, little or no SQL scripting will be written, because Spring Boot Server will be managing it without the need for the team to interfere. The team has yet to review its options regarding Azure and AWS – while some team members have limited experience with AWS, pricing might be an issue; Azure, on the other hand, provides better options in term of price, while the services themselves are nearly identical to what team might need (storage being of main interest, however, additional services, such as hosting, databases and request processing are being considered as well). Also, it is worth pointing out, that native file system is likely to be used initially for testing purposes. The full list of technologies is:</w:t>
      </w:r>
    </w:p>
    <w:p w14:paraId="05CACDA1" w14:textId="77777777" w:rsidR="0080160C" w:rsidRDefault="0080160C" w:rsidP="0080160C">
      <w:pPr>
        <w:pStyle w:val="ListParagraph"/>
        <w:numPr>
          <w:ilvl w:val="0"/>
          <w:numId w:val="44"/>
        </w:numPr>
        <w:spacing w:after="191" w:line="339" w:lineRule="auto"/>
        <w:ind w:hanging="10"/>
        <w:jc w:val="both"/>
      </w:pPr>
      <w:r>
        <w:lastRenderedPageBreak/>
        <w:t>MySQL Database Server</w:t>
      </w:r>
    </w:p>
    <w:p w14:paraId="503F5E32" w14:textId="77777777" w:rsidR="0080160C" w:rsidRDefault="0080160C" w:rsidP="0080160C">
      <w:pPr>
        <w:pStyle w:val="ListParagraph"/>
        <w:numPr>
          <w:ilvl w:val="0"/>
          <w:numId w:val="44"/>
        </w:numPr>
        <w:spacing w:after="191" w:line="339" w:lineRule="auto"/>
        <w:ind w:hanging="10"/>
        <w:jc w:val="both"/>
      </w:pPr>
      <w:r>
        <w:t>Azure Blobs and Azure Files OR AWS S3</w:t>
      </w:r>
    </w:p>
    <w:p w14:paraId="1F32294D" w14:textId="77777777" w:rsidR="00377DB0" w:rsidRDefault="00377DB0" w:rsidP="00377DB0">
      <w:pPr>
        <w:pStyle w:val="Heading3"/>
      </w:pPr>
      <w:bookmarkStart w:id="46" w:name="_Toc27138433"/>
      <w:bookmarkStart w:id="47" w:name="_Toc33985410"/>
      <w:r>
        <w:t>PDF Text Extraction</w:t>
      </w:r>
      <w:bookmarkEnd w:id="46"/>
      <w:bookmarkEnd w:id="47"/>
    </w:p>
    <w:p w14:paraId="626726DE" w14:textId="77777777" w:rsidR="00377DB0" w:rsidRDefault="00377DB0" w:rsidP="00377DB0">
      <w:r>
        <w:t>Text contained in a Portable Document Format (PDF) file is represented by stream of character glyphs denoted by a String Object and the associated information used to display the text correctly on the page. This information, such as the font and location, is then used to paint the glyphs in the correct size and shape in the specified location (Adobe 2006).</w:t>
      </w:r>
    </w:p>
    <w:p w14:paraId="2A4AFFD2" w14:textId="77777777" w:rsidR="00377DB0" w:rsidRDefault="00377DB0" w:rsidP="00377DB0">
      <w:r>
        <w:t xml:space="preserve">To extract text from uploaded PDF files the team will use the Apache </w:t>
      </w:r>
      <w:proofErr w:type="spellStart"/>
      <w:r>
        <w:t>PDFBox</w:t>
      </w:r>
      <w:proofErr w:type="spellEnd"/>
      <w:r>
        <w:t xml:space="preserve"> open-source library for java. </w:t>
      </w:r>
      <w:proofErr w:type="spellStart"/>
      <w:r>
        <w:t>PDFBox</w:t>
      </w:r>
      <w:proofErr w:type="spellEnd"/>
      <w:r>
        <w:t xml:space="preserve"> provides many features for working with PDF documents including: </w:t>
      </w:r>
    </w:p>
    <w:p w14:paraId="1A44E7B8" w14:textId="77777777" w:rsidR="00377DB0" w:rsidRDefault="00377DB0" w:rsidP="00377DB0">
      <w:pPr>
        <w:pStyle w:val="ListParagraph"/>
        <w:numPr>
          <w:ilvl w:val="0"/>
          <w:numId w:val="45"/>
        </w:numPr>
        <w:spacing w:after="191" w:line="339" w:lineRule="auto"/>
        <w:jc w:val="both"/>
      </w:pPr>
      <w:r>
        <w:t>Extracting Unicode text from PDF files</w:t>
      </w:r>
    </w:p>
    <w:p w14:paraId="607A3BCF" w14:textId="77777777" w:rsidR="00377DB0" w:rsidRDefault="00377DB0" w:rsidP="00377DB0">
      <w:pPr>
        <w:pStyle w:val="ListParagraph"/>
        <w:numPr>
          <w:ilvl w:val="0"/>
          <w:numId w:val="45"/>
        </w:numPr>
        <w:spacing w:after="191" w:line="339" w:lineRule="auto"/>
        <w:jc w:val="both"/>
      </w:pPr>
      <w:r>
        <w:t>Splitting and merging PDF files</w:t>
      </w:r>
    </w:p>
    <w:p w14:paraId="4C55565B" w14:textId="77777777" w:rsidR="00377DB0" w:rsidRDefault="00377DB0" w:rsidP="00377DB0">
      <w:pPr>
        <w:pStyle w:val="ListParagraph"/>
        <w:numPr>
          <w:ilvl w:val="0"/>
          <w:numId w:val="45"/>
        </w:numPr>
        <w:spacing w:after="191" w:line="339" w:lineRule="auto"/>
        <w:jc w:val="both"/>
      </w:pPr>
      <w:r>
        <w:t>Saving PDF files as images</w:t>
      </w:r>
    </w:p>
    <w:p w14:paraId="00DEB8F4" w14:textId="77777777" w:rsidR="00377DB0" w:rsidRDefault="00377DB0" w:rsidP="00377DB0">
      <w:r>
        <w:t xml:space="preserve">The PDF specification also allows for images to be displayed on the page. In a case where a PDF file is created by simply scanning an existing document, </w:t>
      </w:r>
      <w:proofErr w:type="gramStart"/>
      <w:r>
        <w:t>the document may be represented by a single image</w:t>
      </w:r>
      <w:proofErr w:type="gramEnd"/>
      <w:r>
        <w:t xml:space="preserve">, and therefore contain no text Strings. As there is no actual text data in such a document, </w:t>
      </w:r>
      <w:proofErr w:type="spellStart"/>
      <w:r>
        <w:t>PDFBox</w:t>
      </w:r>
      <w:proofErr w:type="spellEnd"/>
      <w:r>
        <w:t xml:space="preserve"> will not be able to extract the text. Therefore, another approach will be needed.</w:t>
      </w:r>
    </w:p>
    <w:p w14:paraId="7B6A1E96" w14:textId="77777777" w:rsidR="00377DB0" w:rsidRDefault="00377DB0" w:rsidP="00377DB0">
      <w:r>
        <w:t>Extracting text from a PDF Image</w:t>
      </w:r>
    </w:p>
    <w:p w14:paraId="3124584E" w14:textId="77777777" w:rsidR="00377DB0" w:rsidRDefault="00377DB0" w:rsidP="00377DB0">
      <w:r>
        <w:t>To extract text from an image, the team will use Optical Character Recognition (OCR). OCR is a widespread technology used to recognise text in an image, with many uses ranging from converting large volumes of printed material such as old newspaper articles into machine readable text, to vehicle number plate recognition.</w:t>
      </w:r>
    </w:p>
    <w:p w14:paraId="142F51AE" w14:textId="580F195F" w:rsidR="001619C0" w:rsidRDefault="00377DB0" w:rsidP="00377DB0">
      <w:r>
        <w:t xml:space="preserve">Tess4J will be used to extract text form images in a machine-readable form. Tess4J provides a Java Native Access (JNA) wrapper for the Tesseract OCR API, which was first developed by Hewlett-Packard, and since being open sourced in 2005, is now developed by Google. The images are extracted from the PDF and then processed using OCR to output a String of machine-readable text. Tess4J can be tested using JUnit and provides support for PDF documents using </w:t>
      </w:r>
      <w:proofErr w:type="spellStart"/>
      <w:r>
        <w:t>PDFBox</w:t>
      </w:r>
      <w:proofErr w:type="spellEnd"/>
      <w:r>
        <w:t>.</w:t>
      </w:r>
    </w:p>
    <w:p w14:paraId="6DFCF9E5" w14:textId="77777777" w:rsidR="00533933" w:rsidRDefault="00533933" w:rsidP="00533933">
      <w:pPr>
        <w:pStyle w:val="Heading2"/>
        <w:tabs>
          <w:tab w:val="center" w:pos="1249"/>
        </w:tabs>
        <w:ind w:left="-15" w:firstLine="0"/>
      </w:pPr>
      <w:bookmarkStart w:id="48" w:name="_Toc27138432"/>
      <w:bookmarkStart w:id="49" w:name="_Toc33985411"/>
      <w:r>
        <w:t>Testing</w:t>
      </w:r>
      <w:bookmarkEnd w:id="48"/>
      <w:bookmarkEnd w:id="49"/>
    </w:p>
    <w:p w14:paraId="1D0BA906" w14:textId="77777777" w:rsidR="00533933" w:rsidRDefault="00533933" w:rsidP="00533933">
      <w:r>
        <w:t xml:space="preserve">For back-end testing, JUnit will be used for unit testing; for front-end, Jasmine will be used for unit testing and Angular Protractor will be used for E2E testing. It is team’s intention to use test-driven development approach, so as to spot flaws in the system and ease debugging and tracing, thus, the application will be well-defined and tested at the end of every iteration. These </w:t>
      </w:r>
      <w:r>
        <w:lastRenderedPageBreak/>
        <w:t>technologies ship with the frameworks the team will be using. The full list of testing libraries used is:</w:t>
      </w:r>
    </w:p>
    <w:p w14:paraId="63601522" w14:textId="77777777" w:rsidR="00533933" w:rsidRDefault="00533933" w:rsidP="00533933">
      <w:pPr>
        <w:pStyle w:val="ListParagraph"/>
        <w:numPr>
          <w:ilvl w:val="0"/>
          <w:numId w:val="46"/>
        </w:numPr>
        <w:spacing w:after="191" w:line="339" w:lineRule="auto"/>
        <w:ind w:hanging="10"/>
        <w:jc w:val="both"/>
      </w:pPr>
      <w:r>
        <w:t>Back-end:</w:t>
      </w:r>
    </w:p>
    <w:p w14:paraId="78179DE7" w14:textId="77777777" w:rsidR="00533933" w:rsidRDefault="00533933" w:rsidP="00533933">
      <w:pPr>
        <w:pStyle w:val="ListParagraph"/>
        <w:numPr>
          <w:ilvl w:val="1"/>
          <w:numId w:val="46"/>
        </w:numPr>
        <w:spacing w:after="191" w:line="339" w:lineRule="auto"/>
        <w:ind w:hanging="10"/>
        <w:jc w:val="both"/>
      </w:pPr>
      <w:r>
        <w:t>JUnit</w:t>
      </w:r>
    </w:p>
    <w:p w14:paraId="3D119DFB" w14:textId="77777777" w:rsidR="00533933" w:rsidRDefault="00533933" w:rsidP="00533933">
      <w:pPr>
        <w:pStyle w:val="ListParagraph"/>
        <w:numPr>
          <w:ilvl w:val="0"/>
          <w:numId w:val="46"/>
        </w:numPr>
        <w:spacing w:after="191" w:line="339" w:lineRule="auto"/>
        <w:ind w:hanging="10"/>
        <w:jc w:val="both"/>
      </w:pPr>
      <w:r>
        <w:t>Front-end:</w:t>
      </w:r>
    </w:p>
    <w:p w14:paraId="67E671C9" w14:textId="77777777" w:rsidR="00533933" w:rsidRDefault="00533933" w:rsidP="00533933">
      <w:pPr>
        <w:pStyle w:val="ListParagraph"/>
        <w:numPr>
          <w:ilvl w:val="1"/>
          <w:numId w:val="46"/>
        </w:numPr>
        <w:spacing w:after="191" w:line="339" w:lineRule="auto"/>
        <w:ind w:hanging="10"/>
        <w:jc w:val="both"/>
      </w:pPr>
      <w:r>
        <w:t>Jasmine (Unit Testing)</w:t>
      </w:r>
    </w:p>
    <w:p w14:paraId="0EA8106D" w14:textId="77777777" w:rsidR="00533933" w:rsidRDefault="00533933" w:rsidP="00533933">
      <w:pPr>
        <w:pStyle w:val="ListParagraph"/>
        <w:numPr>
          <w:ilvl w:val="1"/>
          <w:numId w:val="46"/>
        </w:numPr>
        <w:spacing w:after="191" w:line="339" w:lineRule="auto"/>
        <w:ind w:hanging="10"/>
        <w:jc w:val="both"/>
      </w:pPr>
      <w:r>
        <w:t>Angular Protractor (E2E Testing)</w:t>
      </w:r>
    </w:p>
    <w:p w14:paraId="564D492C" w14:textId="77777777" w:rsidR="00533933" w:rsidRPr="0080160C" w:rsidRDefault="00533933" w:rsidP="00377DB0">
      <w:pPr>
        <w:rPr>
          <w:lang w:val="en-IE"/>
        </w:rPr>
      </w:pPr>
    </w:p>
    <w:p w14:paraId="2F1937BD" w14:textId="46831C59" w:rsidR="005A59BD" w:rsidRPr="005A59BD" w:rsidRDefault="005A59BD" w:rsidP="005A59BD">
      <w:pPr>
        <w:pStyle w:val="Heading2"/>
        <w:rPr>
          <w:rFonts w:ascii="Times New Roman" w:hAnsi="Times New Roman"/>
        </w:rPr>
      </w:pPr>
      <w:bookmarkStart w:id="50" w:name="_Toc33985412"/>
      <w:r w:rsidRPr="005A59BD">
        <w:rPr>
          <w:rFonts w:ascii="Times New Roman" w:hAnsi="Times New Roman"/>
        </w:rPr>
        <w:t>Summary</w:t>
      </w:r>
      <w:bookmarkEnd w:id="50"/>
    </w:p>
    <w:p w14:paraId="757C0C13" w14:textId="77777777" w:rsidR="005A59BD" w:rsidRPr="00071B1C" w:rsidRDefault="005A59BD" w:rsidP="00117080">
      <w:r>
        <w:t>Summarise the chapter.</w:t>
      </w:r>
    </w:p>
    <w:p w14:paraId="32E81A82" w14:textId="77777777" w:rsidR="00EE5E94" w:rsidRDefault="00EE5E94">
      <w:pPr>
        <w:pStyle w:val="Heading1"/>
        <w:rPr>
          <w:rFonts w:ascii="Times New Roman" w:hAnsi="Times New Roman"/>
          <w:sz w:val="36"/>
          <w:szCs w:val="36"/>
        </w:rPr>
      </w:pPr>
      <w:bookmarkStart w:id="51" w:name="_Toc33985413"/>
      <w:r w:rsidRPr="00945138">
        <w:rPr>
          <w:rFonts w:ascii="Times New Roman" w:hAnsi="Times New Roman"/>
          <w:sz w:val="36"/>
          <w:szCs w:val="36"/>
        </w:rPr>
        <w:lastRenderedPageBreak/>
        <w:t>System Design</w:t>
      </w:r>
      <w:bookmarkEnd w:id="51"/>
    </w:p>
    <w:p w14:paraId="0D4DAC65" w14:textId="77777777" w:rsidR="006063BC" w:rsidRPr="00D93EA9" w:rsidRDefault="00134D9B" w:rsidP="0097735B">
      <w:pPr>
        <w:pStyle w:val="Heading2"/>
        <w:rPr>
          <w:rFonts w:ascii="Times New Roman" w:hAnsi="Times New Roman"/>
        </w:rPr>
      </w:pPr>
      <w:bookmarkStart w:id="52" w:name="_Toc33985414"/>
      <w:r w:rsidRPr="00D93EA9">
        <w:rPr>
          <w:rFonts w:ascii="Times New Roman" w:hAnsi="Times New Roman"/>
        </w:rPr>
        <w:t xml:space="preserve">Overview of </w:t>
      </w:r>
      <w:r w:rsidR="0097735B" w:rsidRPr="00D93EA9">
        <w:rPr>
          <w:rFonts w:ascii="Times New Roman" w:hAnsi="Times New Roman"/>
        </w:rPr>
        <w:t>System Architecture</w:t>
      </w:r>
      <w:bookmarkEnd w:id="52"/>
    </w:p>
    <w:p w14:paraId="77DB56E2" w14:textId="4282D629" w:rsidR="005A5809" w:rsidRDefault="000A6C91" w:rsidP="00D93EA9">
      <w:r>
        <w:t xml:space="preserve">The development approach the team has chosen is a three-tier architecture in the context of Model-View-Controller design pattern. </w:t>
      </w:r>
      <w:r w:rsidR="00E30720">
        <w:t>As seen in the figure, t</w:t>
      </w:r>
      <w:r>
        <w:t>he application is divided into presentation/application layer, which is developed using Angular Framework; the logic layer, which is developed using Spring Boot Framework; and persistence layer, which is the MySQL database.</w:t>
      </w:r>
    </w:p>
    <w:p w14:paraId="4C20843B" w14:textId="392C58AB" w:rsidR="004A114F" w:rsidRDefault="004A114F" w:rsidP="00CB21AB">
      <w:pPr>
        <w:keepNext/>
      </w:pPr>
      <w:r w:rsidRPr="004A114F">
        <w:drawing>
          <wp:inline distT="0" distB="0" distL="0" distR="0" wp14:anchorId="7552625F" wp14:editId="581E096F">
            <wp:extent cx="542925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1162050"/>
                    </a:xfrm>
                    <a:prstGeom prst="rect">
                      <a:avLst/>
                    </a:prstGeom>
                  </pic:spPr>
                </pic:pic>
              </a:graphicData>
            </a:graphic>
          </wp:inline>
        </w:drawing>
      </w:r>
    </w:p>
    <w:p w14:paraId="305EAF79" w14:textId="6C7C88A2" w:rsidR="00CB21AB" w:rsidRDefault="00CB21AB" w:rsidP="00CB21AB">
      <w:pPr>
        <w:pStyle w:val="Caption"/>
        <w:jc w:val="both"/>
      </w:pPr>
      <w:r>
        <w:t xml:space="preserve">Figure </w:t>
      </w:r>
      <w:fldSimple w:instr=" SEQ Figure \* ARABIC ">
        <w:r>
          <w:rPr>
            <w:noProof/>
          </w:rPr>
          <w:t>8</w:t>
        </w:r>
      </w:fldSimple>
      <w:r>
        <w:t>. High-level architecture diagram</w:t>
      </w:r>
    </w:p>
    <w:p w14:paraId="0092B20E" w14:textId="2AC7A3A1" w:rsidR="004A114F" w:rsidRPr="004A114F" w:rsidRDefault="004A114F" w:rsidP="004A114F">
      <w:pPr>
        <w:rPr>
          <w:lang w:val="en-IE"/>
        </w:rPr>
      </w:pPr>
      <w:r>
        <w:rPr>
          <w:lang w:val="en-IE"/>
        </w:rPr>
        <w:t>As seen on the diagram, the client, which is the Angular application, communicates with server via HTTP AJAX requests, as well as via duplex web socket channels.</w:t>
      </w:r>
      <w:bookmarkStart w:id="53" w:name="_GoBack"/>
      <w:bookmarkEnd w:id="53"/>
    </w:p>
    <w:p w14:paraId="34A12525" w14:textId="2969ED8C" w:rsidR="006517DB" w:rsidRDefault="007F3C53" w:rsidP="007F3C53">
      <w:pPr>
        <w:pStyle w:val="Heading2"/>
        <w:rPr>
          <w:rFonts w:ascii="Times New Roman" w:hAnsi="Times New Roman"/>
        </w:rPr>
      </w:pPr>
      <w:bookmarkStart w:id="54" w:name="_Toc33985415"/>
      <w:r w:rsidRPr="00D93EA9">
        <w:rPr>
          <w:rFonts w:ascii="Times New Roman" w:hAnsi="Times New Roman"/>
        </w:rPr>
        <w:t>Design Patterns</w:t>
      </w:r>
      <w:bookmarkEnd w:id="54"/>
    </w:p>
    <w:p w14:paraId="5FCAE707" w14:textId="48C9FC1E" w:rsidR="004A114F" w:rsidRPr="004A114F" w:rsidRDefault="004A114F" w:rsidP="004A114F">
      <w:r>
        <w:t xml:space="preserve">There are several reasons the team has chosen the three-tiered design, as well as Model-View-Controller-Pattern. To some extent, </w:t>
      </w:r>
      <w:proofErr w:type="gramStart"/>
      <w:r>
        <w:t>the three-tier approach has been enforced by the technology</w:t>
      </w:r>
      <w:proofErr w:type="gramEnd"/>
      <w:r>
        <w:t xml:space="preserve"> itself, namely, Angular, which is a front-end framework</w:t>
      </w:r>
    </w:p>
    <w:p w14:paraId="12E30B17" w14:textId="77777777" w:rsidR="00D93EA9" w:rsidRDefault="00D93EA9" w:rsidP="00D93EA9">
      <w:pPr>
        <w:pStyle w:val="Heading2"/>
        <w:rPr>
          <w:rFonts w:ascii="Times New Roman" w:hAnsi="Times New Roman"/>
        </w:rPr>
      </w:pPr>
      <w:bookmarkStart w:id="55" w:name="_Toc33985416"/>
      <w:r w:rsidRPr="00D93EA9">
        <w:rPr>
          <w:rFonts w:ascii="Times New Roman" w:hAnsi="Times New Roman"/>
        </w:rPr>
        <w:t>Class</w:t>
      </w:r>
      <w:r w:rsidR="00911F7F">
        <w:rPr>
          <w:rFonts w:ascii="Times New Roman" w:hAnsi="Times New Roman"/>
        </w:rPr>
        <w:t>/File</w:t>
      </w:r>
      <w:r w:rsidRPr="00D93EA9">
        <w:rPr>
          <w:rFonts w:ascii="Times New Roman" w:hAnsi="Times New Roman"/>
        </w:rPr>
        <w:t xml:space="preserve"> Organisation and Packages/Folders</w:t>
      </w:r>
      <w:bookmarkEnd w:id="55"/>
    </w:p>
    <w:p w14:paraId="58141F8B" w14:textId="7A69EF2E" w:rsidR="00911F7F" w:rsidRDefault="005F4E30" w:rsidP="00D93EA9">
      <w:r>
        <w:t>Identify what classes</w:t>
      </w:r>
      <w:r w:rsidR="000D2D2C">
        <w:t xml:space="preserve"> (if you are going to go object oriented)/scripts</w:t>
      </w:r>
      <w:r w:rsidR="00911F7F">
        <w:t>/html files</w:t>
      </w:r>
      <w:r>
        <w:t xml:space="preserve"> you have included and how you grouped them. This should be related to the application architecture.</w:t>
      </w:r>
      <w:r w:rsidR="000D2D2C">
        <w:t xml:space="preserve"> You should p</w:t>
      </w:r>
      <w:r w:rsidR="00D93EA9">
        <w:t xml:space="preserve">rovide </w:t>
      </w:r>
      <w:r w:rsidR="00094371">
        <w:t>(</w:t>
      </w:r>
      <w:r w:rsidR="00D93EA9">
        <w:t>class</w:t>
      </w:r>
      <w:r w:rsidR="00094371">
        <w:t>)</w:t>
      </w:r>
      <w:r w:rsidR="00D93EA9">
        <w:t xml:space="preserve"> diagram(s) and describe </w:t>
      </w:r>
      <w:r w:rsidR="00094371">
        <w:t>them</w:t>
      </w:r>
      <w:r w:rsidR="00976E69">
        <w:t xml:space="preserve"> in detail, including main attributes and main operations associated with each class</w:t>
      </w:r>
      <w:r w:rsidR="00507311">
        <w:t>/script</w:t>
      </w:r>
      <w:r w:rsidR="00283EC5">
        <w:t>, so that inputs and outputs could be easily identified</w:t>
      </w:r>
      <w:r w:rsidR="00976E69">
        <w:t>.</w:t>
      </w:r>
    </w:p>
    <w:p w14:paraId="170B0113" w14:textId="77777777" w:rsidR="007E2DC0" w:rsidRPr="00911F7F" w:rsidRDefault="007E2DC0" w:rsidP="007E2DC0">
      <w:pPr>
        <w:pStyle w:val="Heading2"/>
        <w:rPr>
          <w:rFonts w:ascii="Times New Roman" w:hAnsi="Times New Roman"/>
        </w:rPr>
      </w:pPr>
      <w:bookmarkStart w:id="56" w:name="_Toc33985417"/>
      <w:r w:rsidRPr="00911F7F">
        <w:rPr>
          <w:rFonts w:ascii="Times New Roman" w:hAnsi="Times New Roman"/>
        </w:rPr>
        <w:t>Graphical User Interface</w:t>
      </w:r>
      <w:bookmarkEnd w:id="56"/>
    </w:p>
    <w:p w14:paraId="1C34E6C2" w14:textId="3394B372" w:rsidR="00C84B93" w:rsidRDefault="00911F7F" w:rsidP="00911F7F">
      <w:r>
        <w:t>Provide an overall description of the user interface (you should include wireframe(s)). Identify the graphical elements you use</w:t>
      </w:r>
      <w:r w:rsidR="000D2D2C">
        <w:t xml:space="preserve"> and what is their purpose</w:t>
      </w:r>
      <w:r w:rsidR="007E2DC0">
        <w:t>.</w:t>
      </w:r>
      <w:r w:rsidR="000D2D2C">
        <w:t xml:space="preserve"> </w:t>
      </w:r>
    </w:p>
    <w:p w14:paraId="34856470" w14:textId="4F8A754C" w:rsidR="007E2DC0" w:rsidRPr="00911F7F" w:rsidRDefault="007E2DC0" w:rsidP="007E2DC0">
      <w:pPr>
        <w:pStyle w:val="Heading2"/>
        <w:rPr>
          <w:rFonts w:ascii="Times New Roman" w:hAnsi="Times New Roman"/>
        </w:rPr>
      </w:pPr>
      <w:bookmarkStart w:id="57" w:name="_Toc33985418"/>
      <w:r w:rsidRPr="00911F7F">
        <w:rPr>
          <w:rFonts w:ascii="Times New Roman" w:hAnsi="Times New Roman"/>
        </w:rPr>
        <w:t>Data Permanency Mechanism</w:t>
      </w:r>
      <w:bookmarkEnd w:id="57"/>
      <w:r w:rsidR="00B0160D">
        <w:rPr>
          <w:rFonts w:ascii="Times New Roman" w:hAnsi="Times New Roman"/>
        </w:rPr>
        <w:t xml:space="preserve"> </w:t>
      </w:r>
    </w:p>
    <w:p w14:paraId="7C6AECDB" w14:textId="4E1A3219" w:rsidR="00580D77" w:rsidRDefault="009A7CA9" w:rsidP="009A7CA9">
      <w:r>
        <w:t>Describe what entities are included in your database; use entity diagram to support this.</w:t>
      </w:r>
      <w:r w:rsidR="00B0160D">
        <w:t xml:space="preserve"> </w:t>
      </w:r>
    </w:p>
    <w:p w14:paraId="70C6FF50" w14:textId="5CC37231" w:rsidR="00510756" w:rsidRDefault="00510756" w:rsidP="009A7CA9">
      <w:pPr>
        <w:pStyle w:val="Heading2"/>
        <w:rPr>
          <w:rFonts w:ascii="Times New Roman" w:hAnsi="Times New Roman"/>
        </w:rPr>
      </w:pPr>
      <w:bookmarkStart w:id="58" w:name="_Toc33985419"/>
      <w:r>
        <w:rPr>
          <w:rFonts w:ascii="Times New Roman" w:hAnsi="Times New Roman"/>
        </w:rPr>
        <w:lastRenderedPageBreak/>
        <w:t xml:space="preserve">Optimisation </w:t>
      </w:r>
      <w:r w:rsidR="0049375F">
        <w:rPr>
          <w:rFonts w:ascii="Times New Roman" w:hAnsi="Times New Roman"/>
        </w:rPr>
        <w:t>(if any)</w:t>
      </w:r>
      <w:bookmarkEnd w:id="58"/>
    </w:p>
    <w:p w14:paraId="125C53C3" w14:textId="2046348F" w:rsidR="00510756" w:rsidRPr="00510756" w:rsidRDefault="00510756" w:rsidP="00510756">
      <w:r>
        <w:t xml:space="preserve">Describe the approach taken to optimise the performance of the application; include here concurrency/parallelisation frameworks. </w:t>
      </w:r>
    </w:p>
    <w:p w14:paraId="0F8C6790" w14:textId="26F06E5F" w:rsidR="009A7CA9" w:rsidRPr="009A7CA9" w:rsidRDefault="009A7CA9" w:rsidP="009A7CA9">
      <w:pPr>
        <w:pStyle w:val="Heading2"/>
        <w:rPr>
          <w:rFonts w:ascii="Times New Roman" w:hAnsi="Times New Roman"/>
        </w:rPr>
      </w:pPr>
      <w:bookmarkStart w:id="59" w:name="_Toc33985420"/>
      <w:r w:rsidRPr="009A7CA9">
        <w:rPr>
          <w:rFonts w:ascii="Times New Roman" w:hAnsi="Times New Roman"/>
        </w:rPr>
        <w:t>Summary</w:t>
      </w:r>
      <w:bookmarkEnd w:id="59"/>
    </w:p>
    <w:p w14:paraId="2D0D9B66" w14:textId="4F6A966D" w:rsidR="00580D77" w:rsidRPr="00545B3D" w:rsidRDefault="009A7CA9" w:rsidP="009A7CA9">
      <w:pPr>
        <w:tabs>
          <w:tab w:val="left" w:pos="6405"/>
        </w:tabs>
      </w:pPr>
      <w:r>
        <w:t>Summarise the chapter.</w:t>
      </w:r>
    </w:p>
    <w:p w14:paraId="7E0F6C0C" w14:textId="77777777" w:rsidR="003E347C" w:rsidRPr="00545B3D" w:rsidRDefault="003E347C" w:rsidP="00545B3D">
      <w:pPr>
        <w:ind w:firstLine="567"/>
      </w:pPr>
    </w:p>
    <w:p w14:paraId="30B0F9F4" w14:textId="260F76A7" w:rsidR="00EE5E94" w:rsidRDefault="00EE5E94">
      <w:pPr>
        <w:pStyle w:val="Heading1"/>
        <w:rPr>
          <w:rFonts w:ascii="Times New Roman" w:hAnsi="Times New Roman"/>
          <w:sz w:val="36"/>
          <w:szCs w:val="36"/>
        </w:rPr>
      </w:pPr>
      <w:bookmarkStart w:id="60" w:name="_Toc33985421"/>
      <w:r w:rsidRPr="00E80A4D">
        <w:rPr>
          <w:rFonts w:ascii="Times New Roman" w:hAnsi="Times New Roman"/>
          <w:sz w:val="36"/>
          <w:szCs w:val="36"/>
        </w:rPr>
        <w:lastRenderedPageBreak/>
        <w:t>Implementation</w:t>
      </w:r>
      <w:bookmarkEnd w:id="60"/>
      <w:r w:rsidRPr="00E80A4D">
        <w:rPr>
          <w:rFonts w:ascii="Times New Roman" w:hAnsi="Times New Roman"/>
          <w:sz w:val="36"/>
          <w:szCs w:val="36"/>
        </w:rPr>
        <w:t xml:space="preserve"> </w:t>
      </w:r>
    </w:p>
    <w:p w14:paraId="3A47BA29" w14:textId="79F85DD7" w:rsidR="00490F0A" w:rsidRDefault="00490F0A" w:rsidP="00490F0A">
      <w:pPr>
        <w:pStyle w:val="Heading2"/>
        <w:rPr>
          <w:rFonts w:ascii="Times New Roman" w:hAnsi="Times New Roman"/>
        </w:rPr>
      </w:pPr>
      <w:bookmarkStart w:id="61" w:name="_Toc33985422"/>
      <w:r w:rsidRPr="00490F0A">
        <w:rPr>
          <w:rFonts w:ascii="Times New Roman" w:hAnsi="Times New Roman"/>
        </w:rPr>
        <w:t>Overview</w:t>
      </w:r>
      <w:bookmarkEnd w:id="61"/>
      <w:r w:rsidRPr="00490F0A">
        <w:rPr>
          <w:rFonts w:ascii="Times New Roman" w:hAnsi="Times New Roman"/>
        </w:rPr>
        <w:t xml:space="preserve"> </w:t>
      </w:r>
    </w:p>
    <w:p w14:paraId="4834FB2A" w14:textId="7A00D47C" w:rsidR="00490F0A" w:rsidRPr="00490F0A" w:rsidRDefault="00327097" w:rsidP="00490F0A">
      <w:r>
        <w:t>Overview of the implemented components.</w:t>
      </w:r>
      <w:r w:rsidR="0078069A">
        <w:t xml:space="preserve"> The </w:t>
      </w:r>
      <w:r w:rsidR="00FF743C">
        <w:t xml:space="preserve">title and </w:t>
      </w:r>
      <w:r w:rsidR="0078069A">
        <w:t>order of the next sections should be customised, depending on the architecture chosen.</w:t>
      </w:r>
    </w:p>
    <w:p w14:paraId="1BCC08AB" w14:textId="2F4FDAF2" w:rsidR="00490F0A" w:rsidRDefault="00490F0A" w:rsidP="00490F0A">
      <w:pPr>
        <w:pStyle w:val="Heading2"/>
        <w:rPr>
          <w:rFonts w:ascii="Times New Roman" w:hAnsi="Times New Roman"/>
        </w:rPr>
      </w:pPr>
      <w:bookmarkStart w:id="62" w:name="_Toc33985423"/>
      <w:r w:rsidRPr="00490F0A">
        <w:rPr>
          <w:rFonts w:ascii="Times New Roman" w:hAnsi="Times New Roman"/>
        </w:rPr>
        <w:t>Front-End</w:t>
      </w:r>
      <w:r w:rsidR="0078069A">
        <w:rPr>
          <w:rFonts w:ascii="Times New Roman" w:hAnsi="Times New Roman"/>
        </w:rPr>
        <w:t>/View</w:t>
      </w:r>
      <w:r w:rsidR="00E84359">
        <w:rPr>
          <w:rFonts w:ascii="Times New Roman" w:hAnsi="Times New Roman"/>
        </w:rPr>
        <w:t>/Presentation</w:t>
      </w:r>
      <w:r w:rsidRPr="00490F0A">
        <w:rPr>
          <w:rFonts w:ascii="Times New Roman" w:hAnsi="Times New Roman"/>
        </w:rPr>
        <w:t xml:space="preserve"> </w:t>
      </w:r>
      <w:r w:rsidR="00E84359">
        <w:rPr>
          <w:rFonts w:ascii="Times New Roman" w:hAnsi="Times New Roman"/>
        </w:rPr>
        <w:t xml:space="preserve">Layer </w:t>
      </w:r>
      <w:r w:rsidRPr="00490F0A">
        <w:rPr>
          <w:rFonts w:ascii="Times New Roman" w:hAnsi="Times New Roman"/>
        </w:rPr>
        <w:t>Implementation</w:t>
      </w:r>
      <w:bookmarkEnd w:id="62"/>
    </w:p>
    <w:p w14:paraId="0214F3B5" w14:textId="2E2D6A79" w:rsidR="00490F0A" w:rsidRPr="00490F0A" w:rsidRDefault="008E4960" w:rsidP="00490F0A">
      <w:r>
        <w:t xml:space="preserve">How you implemented the </w:t>
      </w:r>
      <w:r w:rsidR="001E2593">
        <w:t xml:space="preserve">logic of the </w:t>
      </w:r>
      <w:r>
        <w:t xml:space="preserve">front end: </w:t>
      </w:r>
      <w:r w:rsidR="001E2593">
        <w:t>describe the</w:t>
      </w:r>
      <w:r>
        <w:t xml:space="preserve"> algorithms (you can also include code screenshots) </w:t>
      </w:r>
      <w:r w:rsidR="001E2593">
        <w:t>to implement</w:t>
      </w:r>
      <w:r>
        <w:t xml:space="preserve"> the </w:t>
      </w:r>
      <w:r w:rsidR="002645E7">
        <w:t>functionalities.</w:t>
      </w:r>
    </w:p>
    <w:p w14:paraId="33E61D18" w14:textId="70E74E21" w:rsidR="00490F0A" w:rsidRDefault="00490F0A" w:rsidP="00490F0A">
      <w:pPr>
        <w:pStyle w:val="Heading2"/>
        <w:rPr>
          <w:rFonts w:ascii="Times New Roman" w:hAnsi="Times New Roman"/>
        </w:rPr>
      </w:pPr>
      <w:bookmarkStart w:id="63" w:name="_Toc33985424"/>
      <w:r w:rsidRPr="00490F0A">
        <w:rPr>
          <w:rFonts w:ascii="Times New Roman" w:hAnsi="Times New Roman"/>
        </w:rPr>
        <w:t>Middle</w:t>
      </w:r>
      <w:r w:rsidR="0078069A">
        <w:rPr>
          <w:rFonts w:ascii="Times New Roman" w:hAnsi="Times New Roman"/>
        </w:rPr>
        <w:t>/Controller</w:t>
      </w:r>
      <w:r w:rsidR="00E84359">
        <w:rPr>
          <w:rFonts w:ascii="Times New Roman" w:hAnsi="Times New Roman"/>
        </w:rPr>
        <w:t>/Application</w:t>
      </w:r>
      <w:r w:rsidRPr="00490F0A">
        <w:rPr>
          <w:rFonts w:ascii="Times New Roman" w:hAnsi="Times New Roman"/>
        </w:rPr>
        <w:t xml:space="preserve"> </w:t>
      </w:r>
      <w:r w:rsidR="00E84359">
        <w:rPr>
          <w:rFonts w:ascii="Times New Roman" w:hAnsi="Times New Roman"/>
        </w:rPr>
        <w:t>Layer</w:t>
      </w:r>
      <w:r w:rsidR="00854C6A" w:rsidRPr="00490F0A">
        <w:rPr>
          <w:rFonts w:ascii="Times New Roman" w:hAnsi="Times New Roman"/>
        </w:rPr>
        <w:t xml:space="preserve"> </w:t>
      </w:r>
      <w:r w:rsidR="00386575" w:rsidRPr="00490F0A">
        <w:rPr>
          <w:rFonts w:ascii="Times New Roman" w:hAnsi="Times New Roman"/>
        </w:rPr>
        <w:t>Implementation</w:t>
      </w:r>
      <w:bookmarkEnd w:id="63"/>
    </w:p>
    <w:p w14:paraId="5039FC9B" w14:textId="37822C5B" w:rsidR="001E2593" w:rsidRPr="00490F0A" w:rsidRDefault="001E2593" w:rsidP="001E2593">
      <w:r>
        <w:t>How you implemented the logic of the middle component: describe the algorithms (you can also include code screenshots) to implement the functionalities.</w:t>
      </w:r>
    </w:p>
    <w:p w14:paraId="0266E511" w14:textId="47EB4535" w:rsidR="00490F0A" w:rsidRDefault="00490F0A" w:rsidP="00490F0A">
      <w:pPr>
        <w:pStyle w:val="Heading2"/>
        <w:rPr>
          <w:rFonts w:ascii="Times New Roman" w:hAnsi="Times New Roman"/>
        </w:rPr>
      </w:pPr>
      <w:bookmarkStart w:id="64" w:name="_Toc33985425"/>
      <w:r w:rsidRPr="00490F0A">
        <w:rPr>
          <w:rFonts w:ascii="Times New Roman" w:hAnsi="Times New Roman"/>
        </w:rPr>
        <w:t>Back-End</w:t>
      </w:r>
      <w:r w:rsidR="0078069A">
        <w:rPr>
          <w:rFonts w:ascii="Times New Roman" w:hAnsi="Times New Roman"/>
        </w:rPr>
        <w:t>/Model</w:t>
      </w:r>
      <w:r w:rsidR="00E84359">
        <w:rPr>
          <w:rFonts w:ascii="Times New Roman" w:hAnsi="Times New Roman"/>
        </w:rPr>
        <w:t>/Data</w:t>
      </w:r>
      <w:r w:rsidR="00854C6A">
        <w:rPr>
          <w:rFonts w:ascii="Times New Roman" w:hAnsi="Times New Roman"/>
        </w:rPr>
        <w:t xml:space="preserve"> </w:t>
      </w:r>
      <w:r w:rsidR="00E84359">
        <w:rPr>
          <w:rFonts w:ascii="Times New Roman" w:hAnsi="Times New Roman"/>
        </w:rPr>
        <w:t>Layer</w:t>
      </w:r>
      <w:r w:rsidR="00386575" w:rsidRPr="00386575">
        <w:rPr>
          <w:rFonts w:ascii="Times New Roman" w:hAnsi="Times New Roman"/>
        </w:rPr>
        <w:t xml:space="preserve"> </w:t>
      </w:r>
      <w:r w:rsidR="00386575" w:rsidRPr="00490F0A">
        <w:rPr>
          <w:rFonts w:ascii="Times New Roman" w:hAnsi="Times New Roman"/>
        </w:rPr>
        <w:t>Implementation</w:t>
      </w:r>
      <w:bookmarkEnd w:id="64"/>
    </w:p>
    <w:p w14:paraId="17EC6C8A" w14:textId="6743DD38" w:rsidR="001E2593" w:rsidRPr="00490F0A" w:rsidRDefault="001E2593" w:rsidP="001E2593">
      <w:r>
        <w:t>How you implemented the back end: describe the algorithms (you can also include code screenshots) to implement the functionalities.</w:t>
      </w:r>
    </w:p>
    <w:p w14:paraId="7CFB9117" w14:textId="7960DCDF" w:rsidR="00490F0A" w:rsidRDefault="00490F0A" w:rsidP="00490F0A">
      <w:pPr>
        <w:pStyle w:val="Heading2"/>
        <w:rPr>
          <w:rFonts w:ascii="Times New Roman" w:hAnsi="Times New Roman"/>
        </w:rPr>
      </w:pPr>
      <w:bookmarkStart w:id="65" w:name="_Toc33985426"/>
      <w:r w:rsidRPr="00490F0A">
        <w:rPr>
          <w:rFonts w:ascii="Times New Roman" w:hAnsi="Times New Roman"/>
        </w:rPr>
        <w:t>Summary</w:t>
      </w:r>
      <w:bookmarkEnd w:id="65"/>
    </w:p>
    <w:p w14:paraId="140645AF" w14:textId="3BE38597" w:rsidR="002645E7" w:rsidRPr="002645E7" w:rsidRDefault="002645E7" w:rsidP="002645E7">
      <w:r>
        <w:t>Summarise the chapter.</w:t>
      </w:r>
    </w:p>
    <w:p w14:paraId="1071C735" w14:textId="2AB7D522" w:rsidR="00EE5E94" w:rsidRDefault="00EE5E94">
      <w:pPr>
        <w:pStyle w:val="Heading1"/>
        <w:rPr>
          <w:rFonts w:ascii="Times New Roman" w:hAnsi="Times New Roman"/>
          <w:sz w:val="36"/>
          <w:szCs w:val="36"/>
        </w:rPr>
      </w:pPr>
      <w:bookmarkStart w:id="66" w:name="_Toc33985427"/>
      <w:r w:rsidRPr="00221B12">
        <w:rPr>
          <w:rFonts w:ascii="Times New Roman" w:hAnsi="Times New Roman"/>
          <w:sz w:val="36"/>
          <w:szCs w:val="36"/>
        </w:rPr>
        <w:lastRenderedPageBreak/>
        <w:t>Testing and evaluation</w:t>
      </w:r>
      <w:bookmarkEnd w:id="66"/>
    </w:p>
    <w:p w14:paraId="6978457A" w14:textId="3DCF0497" w:rsidR="00AF1D5D" w:rsidRPr="00AF1D5D" w:rsidRDefault="00AF1D5D" w:rsidP="00AF1D5D">
      <w:pPr>
        <w:pStyle w:val="Heading2"/>
        <w:rPr>
          <w:rFonts w:ascii="Times New Roman" w:hAnsi="Times New Roman"/>
        </w:rPr>
      </w:pPr>
      <w:bookmarkStart w:id="67" w:name="_Toc33985428"/>
      <w:r w:rsidRPr="00AF1D5D">
        <w:rPr>
          <w:rFonts w:ascii="Times New Roman" w:hAnsi="Times New Roman"/>
        </w:rPr>
        <w:t>Overview</w:t>
      </w:r>
      <w:bookmarkEnd w:id="67"/>
      <w:r w:rsidR="008E4960">
        <w:rPr>
          <w:rFonts w:ascii="Times New Roman" w:hAnsi="Times New Roman"/>
        </w:rPr>
        <w:t xml:space="preserve"> </w:t>
      </w:r>
    </w:p>
    <w:p w14:paraId="6C10FFBC" w14:textId="6F5A0BBD" w:rsidR="00AF1D5D" w:rsidRDefault="00AF1D5D" w:rsidP="00AF1D5D">
      <w:r>
        <w:t xml:space="preserve">Describe </w:t>
      </w:r>
      <w:r w:rsidR="00AB61AD">
        <w:t>the approaches you took to testing</w:t>
      </w:r>
      <w:r w:rsidR="008E4960">
        <w:t xml:space="preserve"> the application</w:t>
      </w:r>
      <w:r w:rsidR="00AB61AD">
        <w:t>: unit testing, integration testing, etc.</w:t>
      </w:r>
    </w:p>
    <w:p w14:paraId="4428470A" w14:textId="77777777" w:rsidR="00235A17" w:rsidRDefault="00235A17" w:rsidP="00ED30C7">
      <w:pPr>
        <w:pStyle w:val="Heading2"/>
        <w:numPr>
          <w:ilvl w:val="1"/>
          <w:numId w:val="3"/>
        </w:numPr>
        <w:rPr>
          <w:rFonts w:ascii="Times New Roman" w:hAnsi="Times New Roman"/>
        </w:rPr>
      </w:pPr>
      <w:bookmarkStart w:id="68" w:name="_Toc33985429"/>
      <w:r>
        <w:rPr>
          <w:rFonts w:ascii="Times New Roman" w:hAnsi="Times New Roman"/>
        </w:rPr>
        <w:t>Unit Testing</w:t>
      </w:r>
      <w:bookmarkEnd w:id="68"/>
    </w:p>
    <w:p w14:paraId="583A133D" w14:textId="77777777" w:rsidR="00235A17" w:rsidRDefault="00235A17" w:rsidP="00235A17">
      <w:r>
        <w:t>What classes/scripts/functionalities (I hope all) you have tested individually and how.</w:t>
      </w:r>
    </w:p>
    <w:p w14:paraId="4700E560" w14:textId="77777777" w:rsidR="00235A17" w:rsidRDefault="00235A17" w:rsidP="00ED30C7">
      <w:pPr>
        <w:pStyle w:val="Heading2"/>
        <w:numPr>
          <w:ilvl w:val="1"/>
          <w:numId w:val="3"/>
        </w:numPr>
        <w:rPr>
          <w:rFonts w:ascii="Times New Roman" w:hAnsi="Times New Roman"/>
        </w:rPr>
      </w:pPr>
      <w:bookmarkStart w:id="69" w:name="_Toc33985430"/>
      <w:r>
        <w:rPr>
          <w:rFonts w:ascii="Times New Roman" w:hAnsi="Times New Roman"/>
        </w:rPr>
        <w:t>Integration testing</w:t>
      </w:r>
      <w:bookmarkEnd w:id="69"/>
    </w:p>
    <w:p w14:paraId="6C814532" w14:textId="6AFC5705" w:rsidR="00235A17" w:rsidRDefault="00235A17" w:rsidP="00AF1D5D">
      <w:r>
        <w:t xml:space="preserve">How was the application tested as a whole; include here how the classes/scripts/functionalities interact, e.g. how do they pass data to other one another, etc. </w:t>
      </w:r>
    </w:p>
    <w:p w14:paraId="58D8FF08" w14:textId="48077A50" w:rsidR="000701B0" w:rsidRDefault="00700C37" w:rsidP="008E4960">
      <w:pPr>
        <w:pStyle w:val="Heading2"/>
        <w:rPr>
          <w:rFonts w:ascii="Times New Roman" w:hAnsi="Times New Roman"/>
        </w:rPr>
      </w:pPr>
      <w:bookmarkStart w:id="70" w:name="_Toc33985431"/>
      <w:r>
        <w:rPr>
          <w:rFonts w:ascii="Times New Roman" w:hAnsi="Times New Roman"/>
        </w:rPr>
        <w:t>Debugging</w:t>
      </w:r>
      <w:bookmarkEnd w:id="70"/>
    </w:p>
    <w:p w14:paraId="01FF8F94" w14:textId="0D13D472" w:rsidR="00700C37" w:rsidRPr="00700C37" w:rsidRDefault="0030478A" w:rsidP="00700C37">
      <w:r>
        <w:t>Identify possible logical errors and h</w:t>
      </w:r>
      <w:r w:rsidR="00700C37">
        <w:t xml:space="preserve">ow did you deal with </w:t>
      </w:r>
      <w:r>
        <w:t xml:space="preserve">these </w:t>
      </w:r>
      <w:r w:rsidR="00700C37">
        <w:t xml:space="preserve">cases; for example, </w:t>
      </w:r>
      <w:r w:rsidR="00AC106F">
        <w:t xml:space="preserve">number formatting associated with </w:t>
      </w:r>
      <w:r w:rsidR="00700C37">
        <w:t>wrong user input</w:t>
      </w:r>
      <w:r w:rsidR="00B87A60">
        <w:t xml:space="preserve"> or wrong password</w:t>
      </w:r>
      <w:r w:rsidR="00AC106F">
        <w:t xml:space="preserve"> or null pointers associated with the inability to create appropriate objects</w:t>
      </w:r>
      <w:r w:rsidR="00700C37">
        <w:t>.</w:t>
      </w:r>
    </w:p>
    <w:p w14:paraId="227BEF8C" w14:textId="3CCA2800" w:rsidR="000701B0" w:rsidRDefault="000701B0" w:rsidP="008E4960">
      <w:pPr>
        <w:pStyle w:val="Heading2"/>
        <w:rPr>
          <w:rFonts w:ascii="Times New Roman" w:hAnsi="Times New Roman"/>
        </w:rPr>
      </w:pPr>
      <w:bookmarkStart w:id="71" w:name="_Toc33985432"/>
      <w:r>
        <w:rPr>
          <w:rFonts w:ascii="Times New Roman" w:hAnsi="Times New Roman"/>
        </w:rPr>
        <w:t>Exception Handling</w:t>
      </w:r>
      <w:bookmarkEnd w:id="71"/>
      <w:r>
        <w:rPr>
          <w:rFonts w:ascii="Times New Roman" w:hAnsi="Times New Roman"/>
        </w:rPr>
        <w:t xml:space="preserve"> </w:t>
      </w:r>
    </w:p>
    <w:p w14:paraId="6827148B" w14:textId="5DC5294C" w:rsidR="00700C37" w:rsidRPr="00700C37" w:rsidRDefault="00700C37" w:rsidP="00700C37">
      <w:r>
        <w:t>How did you deal with situations that your application cannot control; for example, IO exceptions</w:t>
      </w:r>
      <w:r w:rsidR="00BC36D6">
        <w:t xml:space="preserve"> associated with file reading/writing</w:t>
      </w:r>
      <w:r>
        <w:t>.</w:t>
      </w:r>
    </w:p>
    <w:p w14:paraId="4256F4E7" w14:textId="79ED136A" w:rsidR="008E4960" w:rsidRDefault="008E4960" w:rsidP="008E4960">
      <w:pPr>
        <w:pStyle w:val="Heading2"/>
        <w:rPr>
          <w:rFonts w:ascii="Times New Roman" w:hAnsi="Times New Roman"/>
        </w:rPr>
      </w:pPr>
      <w:bookmarkStart w:id="72" w:name="_Toc33985433"/>
      <w:r w:rsidRPr="008E4960">
        <w:rPr>
          <w:rFonts w:ascii="Times New Roman" w:hAnsi="Times New Roman"/>
        </w:rPr>
        <w:t>Evaluation</w:t>
      </w:r>
      <w:r w:rsidR="00672DF3">
        <w:rPr>
          <w:rFonts w:ascii="Times New Roman" w:hAnsi="Times New Roman"/>
        </w:rPr>
        <w:t xml:space="preserve"> (if you have time)</w:t>
      </w:r>
      <w:bookmarkEnd w:id="72"/>
    </w:p>
    <w:p w14:paraId="538DC5D9" w14:textId="13886577" w:rsidR="002645E7" w:rsidRDefault="002645E7" w:rsidP="002645E7">
      <w:r>
        <w:t xml:space="preserve">How did you evaluate the application? Did you ask </w:t>
      </w:r>
      <w:r w:rsidR="007C2015">
        <w:t>people</w:t>
      </w:r>
      <w:r>
        <w:t xml:space="preserve"> to test it? Did they provide feedback</w:t>
      </w:r>
      <w:r w:rsidR="00350024">
        <w:t>/identify further bugs</w:t>
      </w:r>
      <w:r>
        <w:t>? Etc.</w:t>
      </w:r>
    </w:p>
    <w:p w14:paraId="5BE68B16" w14:textId="10966AE7" w:rsidR="002645E7" w:rsidRPr="002645E7" w:rsidRDefault="002645E7" w:rsidP="002645E7">
      <w:pPr>
        <w:pStyle w:val="Heading2"/>
        <w:rPr>
          <w:rFonts w:ascii="Times New Roman" w:hAnsi="Times New Roman"/>
        </w:rPr>
      </w:pPr>
      <w:bookmarkStart w:id="73" w:name="_Toc33985434"/>
      <w:r w:rsidRPr="002645E7">
        <w:rPr>
          <w:rFonts w:ascii="Times New Roman" w:hAnsi="Times New Roman"/>
        </w:rPr>
        <w:t>Summary</w:t>
      </w:r>
      <w:bookmarkEnd w:id="73"/>
    </w:p>
    <w:p w14:paraId="758FCF92" w14:textId="7F9BFF54" w:rsidR="002645E7" w:rsidRPr="002645E7" w:rsidRDefault="002645E7" w:rsidP="002645E7">
      <w:r>
        <w:t>Summarise the chapter.</w:t>
      </w:r>
    </w:p>
    <w:p w14:paraId="77F3ED41" w14:textId="6D1C495F" w:rsidR="00EE5E94" w:rsidRDefault="00EE5E94">
      <w:pPr>
        <w:pStyle w:val="Heading1"/>
        <w:rPr>
          <w:rFonts w:ascii="Times New Roman" w:hAnsi="Times New Roman"/>
          <w:sz w:val="36"/>
          <w:szCs w:val="36"/>
        </w:rPr>
      </w:pPr>
      <w:bookmarkStart w:id="74" w:name="_Toc33985435"/>
      <w:r w:rsidRPr="005822BE">
        <w:rPr>
          <w:rFonts w:ascii="Times New Roman" w:hAnsi="Times New Roman"/>
          <w:sz w:val="36"/>
          <w:szCs w:val="36"/>
        </w:rPr>
        <w:lastRenderedPageBreak/>
        <w:t>Conclusions and Further Work</w:t>
      </w:r>
      <w:bookmarkEnd w:id="74"/>
    </w:p>
    <w:p w14:paraId="7137C54F" w14:textId="04CB74A3" w:rsidR="002645E7" w:rsidRPr="002645E7" w:rsidRDefault="002645E7" w:rsidP="002645E7">
      <w:r>
        <w:t xml:space="preserve">Restate the aim of the project. Did you answer the research questions? Did you achieve the </w:t>
      </w:r>
      <w:r w:rsidR="00D23933">
        <w:t>aim and all the objectives</w:t>
      </w:r>
      <w:r>
        <w:t>? What are the strengths? What are the weaknesses? Can you suggest how to address the weaknesses?</w:t>
      </w:r>
    </w:p>
    <w:p w14:paraId="63E1CEDF" w14:textId="77777777" w:rsidR="00105244" w:rsidRPr="00C26E8D" w:rsidRDefault="00105244" w:rsidP="00105244">
      <w:pPr>
        <w:pStyle w:val="Heading1"/>
        <w:numPr>
          <w:ilvl w:val="0"/>
          <w:numId w:val="0"/>
        </w:numPr>
        <w:rPr>
          <w:rFonts w:ascii="Times New Roman" w:hAnsi="Times New Roman"/>
          <w:sz w:val="36"/>
          <w:szCs w:val="36"/>
        </w:rPr>
      </w:pPr>
      <w:bookmarkStart w:id="75" w:name="_Toc33985436"/>
      <w:r w:rsidRPr="00C26E8D">
        <w:rPr>
          <w:rFonts w:ascii="Times New Roman" w:hAnsi="Times New Roman"/>
          <w:sz w:val="36"/>
          <w:szCs w:val="36"/>
        </w:rPr>
        <w:lastRenderedPageBreak/>
        <w:t>References</w:t>
      </w:r>
      <w:bookmarkEnd w:id="75"/>
    </w:p>
    <w:p w14:paraId="2B948AB9" w14:textId="77777777" w:rsidR="00D8200E" w:rsidRPr="00C26E8D" w:rsidRDefault="00EE5E94" w:rsidP="00D8200E">
      <w:pPr>
        <w:pStyle w:val="Heading1"/>
        <w:numPr>
          <w:ilvl w:val="0"/>
          <w:numId w:val="0"/>
        </w:numPr>
        <w:rPr>
          <w:rFonts w:ascii="Times New Roman" w:hAnsi="Times New Roman"/>
          <w:sz w:val="36"/>
          <w:szCs w:val="36"/>
        </w:rPr>
      </w:pPr>
      <w:bookmarkStart w:id="76" w:name="_Toc33985437"/>
      <w:r w:rsidRPr="009E08AC">
        <w:rPr>
          <w:rFonts w:ascii="Times New Roman" w:hAnsi="Times New Roman"/>
          <w:sz w:val="36"/>
        </w:rPr>
        <w:lastRenderedPageBreak/>
        <w:t>Appendix</w:t>
      </w:r>
      <w:r w:rsidRPr="00071B1C">
        <w:rPr>
          <w:rFonts w:ascii="Times New Roman" w:hAnsi="Times New Roman"/>
        </w:rPr>
        <w:t xml:space="preserve"> </w:t>
      </w:r>
      <w:r w:rsidRPr="009E08AC">
        <w:rPr>
          <w:rFonts w:ascii="Times New Roman" w:hAnsi="Times New Roman"/>
          <w:sz w:val="36"/>
          <w:szCs w:val="36"/>
        </w:rPr>
        <w:t>A:</w:t>
      </w:r>
      <w:r w:rsidRPr="00071B1C">
        <w:rPr>
          <w:rFonts w:ascii="Times New Roman" w:hAnsi="Times New Roman"/>
        </w:rPr>
        <w:t xml:space="preserve"> </w:t>
      </w:r>
      <w:r w:rsidR="00D8200E">
        <w:rPr>
          <w:rFonts w:ascii="Times New Roman" w:hAnsi="Times New Roman"/>
          <w:sz w:val="36"/>
          <w:szCs w:val="36"/>
        </w:rPr>
        <w:t>Application Link(s)</w:t>
      </w:r>
      <w:bookmarkEnd w:id="76"/>
    </w:p>
    <w:p w14:paraId="7C9AB485" w14:textId="77777777" w:rsidR="00D8200E" w:rsidRPr="00071B1C" w:rsidRDefault="00D8200E" w:rsidP="00D8200E">
      <w:r>
        <w:t xml:space="preserve">Provide a link to the </w:t>
      </w:r>
      <w:proofErr w:type="spellStart"/>
      <w:r>
        <w:t>github</w:t>
      </w:r>
      <w:proofErr w:type="spellEnd"/>
      <w:r>
        <w:t xml:space="preserve"> repository and, if deployed online, the link to the website.</w:t>
      </w:r>
    </w:p>
    <w:p w14:paraId="38E02294" w14:textId="2AD0A4C8" w:rsidR="00DF50B4" w:rsidRPr="00DF50B4" w:rsidRDefault="00EE5E94" w:rsidP="00DF50B4">
      <w:pPr>
        <w:pStyle w:val="Heading1"/>
        <w:numPr>
          <w:ilvl w:val="0"/>
          <w:numId w:val="0"/>
        </w:numPr>
        <w:rPr>
          <w:rFonts w:ascii="Times New Roman" w:hAnsi="Times New Roman"/>
          <w:sz w:val="36"/>
          <w:szCs w:val="36"/>
        </w:rPr>
      </w:pPr>
      <w:bookmarkStart w:id="77" w:name="_Toc33985438"/>
      <w:r w:rsidRPr="00C26E8D">
        <w:rPr>
          <w:rFonts w:ascii="Times New Roman" w:hAnsi="Times New Roman"/>
          <w:sz w:val="36"/>
          <w:szCs w:val="36"/>
        </w:rPr>
        <w:lastRenderedPageBreak/>
        <w:t xml:space="preserve">Appendix B: </w:t>
      </w:r>
      <w:r w:rsidR="00D8200E">
        <w:rPr>
          <w:rFonts w:ascii="Times New Roman" w:hAnsi="Times New Roman"/>
          <w:sz w:val="36"/>
          <w:szCs w:val="36"/>
        </w:rPr>
        <w:t>Any other extras…</w:t>
      </w:r>
      <w:bookmarkEnd w:id="77"/>
    </w:p>
    <w:sectPr w:rsidR="00DF50B4" w:rsidRPr="00DF50B4" w:rsidSect="00BA120F">
      <w:footerReference w:type="default" r:id="rId20"/>
      <w:pgSz w:w="11909" w:h="16834" w:code="9"/>
      <w:pgMar w:top="1080" w:right="1379" w:bottom="1440" w:left="1980" w:header="706" w:footer="70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aurasmail@yahoo.com" w:date="2020-02-20T05:09:00Z" w:initials="a">
    <w:p w14:paraId="798E2A27" w14:textId="77777777" w:rsidR="000A6C91" w:rsidRDefault="000A6C91" w:rsidP="00AF3EC8">
      <w:pPr>
        <w:pStyle w:val="CommentText"/>
      </w:pPr>
      <w:r>
        <w:rPr>
          <w:rStyle w:val="CommentReference"/>
        </w:rPr>
        <w:annotationRef/>
      </w:r>
      <w:r>
        <w:t>Avoid the use of future tense: use present for your work and past for other’s.</w:t>
      </w:r>
    </w:p>
  </w:comment>
  <w:comment w:id="30" w:author="aurasmail@yahoo.com" w:date="2020-02-20T06:03:00Z" w:initials="a">
    <w:p w14:paraId="1BC713CC" w14:textId="77777777" w:rsidR="000A6C91" w:rsidRDefault="000A6C91" w:rsidP="00AF3EC8">
      <w:pPr>
        <w:pStyle w:val="CommentText"/>
      </w:pPr>
      <w:r>
        <w:rPr>
          <w:rStyle w:val="CommentReference"/>
        </w:rPr>
        <w:annotationRef/>
      </w:r>
      <w:r>
        <w:t>Although related and similar to some extent, they are fundamentally different cases and I still think you should give them separate cases, especially because a user must be signed up first in order to sign in.</w:t>
      </w:r>
    </w:p>
  </w:comment>
  <w:comment w:id="34" w:author="aurasmail@yahoo.com" w:date="2020-02-20T06:29:00Z" w:initials="a">
    <w:p w14:paraId="5E1D4941" w14:textId="07E8AEA4" w:rsidR="000A6C91" w:rsidRDefault="000A6C91" w:rsidP="00AF3EC8">
      <w:pPr>
        <w:pStyle w:val="CommentText"/>
      </w:pPr>
      <w:r>
        <w:rPr>
          <w:rStyle w:val="CommentReference"/>
        </w:rPr>
        <w:annotationRef/>
      </w:r>
      <w:r>
        <w:t xml:space="preserve">Because so many alternative scenarios related to server error are the same in the case of retrieving question(s), perhaps you can describe them in terms of the steps taken once and then simply refer to this description later: similar to defining a method and invoke it later as many times as needed to avoid repetitive writing </w:t>
      </w:r>
      <w:r>
        <w:rPr>
          <w:rFonts w:ascii="Segoe UI Emoji" w:eastAsia="Segoe UI Emoji" w:hAnsi="Segoe UI Emoji" w:cs="Segoe UI Emoji"/>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8E2A27" w15:done="0"/>
  <w15:commentEx w15:paraId="1BC713CC" w15:done="0"/>
  <w15:commentEx w15:paraId="5E1D49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8E2A27" w16cid:durableId="21F89326"/>
  <w16cid:commentId w16cid:paraId="1BC713CC" w16cid:durableId="21F89FB0"/>
  <w16cid:commentId w16cid:paraId="5E1D4941" w16cid:durableId="21F8A5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613D" w14:textId="77777777" w:rsidR="002F4C46" w:rsidRDefault="002F4C46">
      <w:pPr>
        <w:spacing w:before="0" w:after="0" w:line="240" w:lineRule="auto"/>
      </w:pPr>
      <w:r>
        <w:separator/>
      </w:r>
    </w:p>
  </w:endnote>
  <w:endnote w:type="continuationSeparator" w:id="0">
    <w:p w14:paraId="32D16D2A" w14:textId="77777777" w:rsidR="002F4C46" w:rsidRDefault="002F4C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34909" w14:textId="77777777" w:rsidR="000A6C91" w:rsidRDefault="000A6C91">
    <w:pPr>
      <w:pStyle w:val="Footer"/>
      <w:pBdr>
        <w:top w:val="single" w:sz="4" w:space="0" w:color="auto"/>
      </w:pBdr>
      <w:spacing w:after="0" w:line="240" w:lineRule="auto"/>
      <w:jc w:val="left"/>
      <w:rPr>
        <w:sz w:val="8"/>
      </w:rPr>
    </w:pPr>
  </w:p>
  <w:p w14:paraId="3DD5CBE4" w14:textId="77777777" w:rsidR="000A6C91" w:rsidRDefault="000A6C91">
    <w:pPr>
      <w:pStyle w:val="Footer"/>
      <w:pBdr>
        <w:top w:val="single" w:sz="4" w:space="0" w:color="auto"/>
      </w:pBdr>
      <w:tabs>
        <w:tab w:val="clear" w:pos="8306"/>
        <w:tab w:val="right" w:pos="8505"/>
      </w:tabs>
      <w:spacing w:before="0" w:after="0" w:line="240" w:lineRule="auto"/>
      <w:jc w:val="left"/>
    </w:pP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9AEB3" w14:textId="77777777" w:rsidR="002F4C46" w:rsidRDefault="002F4C46">
      <w:pPr>
        <w:spacing w:before="0" w:after="0" w:line="240" w:lineRule="auto"/>
      </w:pPr>
      <w:r>
        <w:separator/>
      </w:r>
    </w:p>
  </w:footnote>
  <w:footnote w:type="continuationSeparator" w:id="0">
    <w:p w14:paraId="23C6ABAB" w14:textId="77777777" w:rsidR="002F4C46" w:rsidRDefault="002F4C4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743E5" w14:textId="75C2FF35" w:rsidR="000A6C91" w:rsidRPr="003A48F7" w:rsidRDefault="000A6C91" w:rsidP="003A48F7">
    <w:pPr>
      <w:pStyle w:val="Header"/>
      <w:tabs>
        <w:tab w:val="clear" w:pos="8306"/>
        <w:tab w:val="right" w:pos="8505"/>
      </w:tabs>
      <w:rPr>
        <w:lang w:val="en-IE"/>
      </w:rPr>
    </w:pPr>
    <w:r>
      <w:rPr>
        <w:lang w:val="en-IE"/>
      </w:rPr>
      <w:tab/>
    </w:r>
    <w:r>
      <w:rPr>
        <w:lang w:val="en-IE"/>
      </w:rPr>
      <w:tab/>
      <w:t xml:space="preserve">    Student Numbers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11A"/>
    <w:multiLevelType w:val="hybridMultilevel"/>
    <w:tmpl w:val="C5F82F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CF3BCC"/>
    <w:multiLevelType w:val="hybridMultilevel"/>
    <w:tmpl w:val="BDF844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914B1D"/>
    <w:multiLevelType w:val="hybridMultilevel"/>
    <w:tmpl w:val="90267E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7FC7C9F"/>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2DF2B1A"/>
    <w:multiLevelType w:val="hybridMultilevel"/>
    <w:tmpl w:val="8B1AED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4B80DE3"/>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482859"/>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A9F7B9A"/>
    <w:multiLevelType w:val="hybridMultilevel"/>
    <w:tmpl w:val="419A0BB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AC24721"/>
    <w:multiLevelType w:val="hybridMultilevel"/>
    <w:tmpl w:val="8C0E65D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DCC46FC"/>
    <w:multiLevelType w:val="hybridMultilevel"/>
    <w:tmpl w:val="E3408E00"/>
    <w:lvl w:ilvl="0" w:tplc="2BB8BE98">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8644507E">
      <w:start w:val="1"/>
      <w:numFmt w:val="bullet"/>
      <w:lvlText w:val="o"/>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7D3A9A16">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E36C3016">
      <w:start w:val="1"/>
      <w:numFmt w:val="bullet"/>
      <w:lvlText w:val="•"/>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424E07D8">
      <w:start w:val="1"/>
      <w:numFmt w:val="bullet"/>
      <w:lvlText w:val="o"/>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40BE414E">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50AF276">
      <w:start w:val="1"/>
      <w:numFmt w:val="bullet"/>
      <w:lvlText w:val="•"/>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3AA2C7F8">
      <w:start w:val="1"/>
      <w:numFmt w:val="bullet"/>
      <w:lvlText w:val="o"/>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02944A9C">
      <w:start w:val="1"/>
      <w:numFmt w:val="bullet"/>
      <w:lvlText w:val="▪"/>
      <w:lvlJc w:val="left"/>
      <w:pPr>
        <w:ind w:left="69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E8058AC"/>
    <w:multiLevelType w:val="hybridMultilevel"/>
    <w:tmpl w:val="0364700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1AC6F87"/>
    <w:multiLevelType w:val="hybridMultilevel"/>
    <w:tmpl w:val="4D3C64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2554464"/>
    <w:multiLevelType w:val="multilevel"/>
    <w:tmpl w:val="75C0CA62"/>
    <w:lvl w:ilvl="0">
      <w:start w:val="1"/>
      <w:numFmt w:val="decimal"/>
      <w:pStyle w:val="Heading1"/>
      <w:lvlText w:val="Chapter %1: "/>
      <w:lvlJc w:val="left"/>
      <w:pPr>
        <w:tabs>
          <w:tab w:val="num" w:pos="3502"/>
        </w:tabs>
        <w:ind w:left="2134" w:hanging="432"/>
      </w:pPr>
      <w:rPr>
        <w:sz w:val="36"/>
      </w:rPr>
    </w:lvl>
    <w:lvl w:ilvl="1">
      <w:start w:val="1"/>
      <w:numFmt w:val="decimal"/>
      <w:pStyle w:val="Heading2"/>
      <w:lvlText w:val="%1.%2"/>
      <w:lvlJc w:val="left"/>
      <w:pPr>
        <w:tabs>
          <w:tab w:val="num" w:pos="576"/>
        </w:tabs>
        <w:ind w:left="576" w:hanging="576"/>
      </w:pPr>
      <w:rPr>
        <w:rFonts w:ascii="Times New Roman" w:hAnsi="Times New Roman" w:cs="Times New Roman"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31E7CA7"/>
    <w:multiLevelType w:val="hybridMultilevel"/>
    <w:tmpl w:val="90267E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3A17EE3"/>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6CE69C2"/>
    <w:multiLevelType w:val="hybridMultilevel"/>
    <w:tmpl w:val="F8CAF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BDD6755"/>
    <w:multiLevelType w:val="hybridMultilevel"/>
    <w:tmpl w:val="0CA44AE0"/>
    <w:lvl w:ilvl="0" w:tplc="D220974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986510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FFE4738">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28C2110">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D905C16">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4632B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866F6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948E50">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852AC9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ED151D9"/>
    <w:multiLevelType w:val="hybridMultilevel"/>
    <w:tmpl w:val="8C0E65D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33F2555"/>
    <w:multiLevelType w:val="hybridMultilevel"/>
    <w:tmpl w:val="D4C8BA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49215BB"/>
    <w:multiLevelType w:val="hybridMultilevel"/>
    <w:tmpl w:val="AF1E8D00"/>
    <w:lvl w:ilvl="0" w:tplc="C6703C0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30876B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0F6CDE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0DE78C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06EC93A">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5BCA4F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5AA23E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7C6E99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910C3E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53860FF"/>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8780057"/>
    <w:multiLevelType w:val="hybridMultilevel"/>
    <w:tmpl w:val="2B780EB2"/>
    <w:lvl w:ilvl="0" w:tplc="18090019">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3AF45544"/>
    <w:multiLevelType w:val="hybridMultilevel"/>
    <w:tmpl w:val="D26289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D854D0D"/>
    <w:multiLevelType w:val="hybridMultilevel"/>
    <w:tmpl w:val="419A0BB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E6E4960"/>
    <w:multiLevelType w:val="hybridMultilevel"/>
    <w:tmpl w:val="57E449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17D0DF6"/>
    <w:multiLevelType w:val="hybridMultilevel"/>
    <w:tmpl w:val="D1928BBE"/>
    <w:lvl w:ilvl="0" w:tplc="0BE0D8C6">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55D5437"/>
    <w:multiLevelType w:val="hybridMultilevel"/>
    <w:tmpl w:val="D10C48CA"/>
    <w:lvl w:ilvl="0" w:tplc="BD82DCF2">
      <w:start w:val="1"/>
      <w:numFmt w:val="lowerRoman"/>
      <w:lvlText w:val="%1."/>
      <w:lvlJc w:val="left"/>
      <w:pPr>
        <w:ind w:left="1797" w:hanging="357"/>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7" w15:restartNumberingAfterBreak="0">
    <w:nsid w:val="45A93168"/>
    <w:multiLevelType w:val="hybridMultilevel"/>
    <w:tmpl w:val="6372A0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4AE505A7"/>
    <w:multiLevelType w:val="hybridMultilevel"/>
    <w:tmpl w:val="12EC6854"/>
    <w:lvl w:ilvl="0" w:tplc="DCE832D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5E0A678">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F0405152">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3E2813C8">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2D161EA4">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D7AA481E">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354E43C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7D1C0D20">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95884F8">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AF4362B"/>
    <w:multiLevelType w:val="hybridMultilevel"/>
    <w:tmpl w:val="9DD804A2"/>
    <w:lvl w:ilvl="0" w:tplc="08922F3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B9A8536">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E18B990">
      <w:start w:val="1"/>
      <w:numFmt w:val="bullet"/>
      <w:lvlText w:val="▪"/>
      <w:lvlJc w:val="left"/>
      <w:pPr>
        <w:ind w:left="15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7F54258A">
      <w:start w:val="1"/>
      <w:numFmt w:val="bullet"/>
      <w:lvlText w:val="•"/>
      <w:lvlJc w:val="left"/>
      <w:pPr>
        <w:ind w:left="22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62EEA95C">
      <w:start w:val="1"/>
      <w:numFmt w:val="bullet"/>
      <w:lvlText w:val="o"/>
      <w:lvlJc w:val="left"/>
      <w:pPr>
        <w:ind w:left="298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BC00C016">
      <w:start w:val="1"/>
      <w:numFmt w:val="bullet"/>
      <w:lvlText w:val="▪"/>
      <w:lvlJc w:val="left"/>
      <w:pPr>
        <w:ind w:left="370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1E67A1E">
      <w:start w:val="1"/>
      <w:numFmt w:val="bullet"/>
      <w:lvlText w:val="•"/>
      <w:lvlJc w:val="left"/>
      <w:pPr>
        <w:ind w:left="442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3C4C9AAE">
      <w:start w:val="1"/>
      <w:numFmt w:val="bullet"/>
      <w:lvlText w:val="o"/>
      <w:lvlJc w:val="left"/>
      <w:pPr>
        <w:ind w:left="51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95EC242C">
      <w:start w:val="1"/>
      <w:numFmt w:val="bullet"/>
      <w:lvlText w:val="▪"/>
      <w:lvlJc w:val="left"/>
      <w:pPr>
        <w:ind w:left="58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1822CE9"/>
    <w:multiLevelType w:val="hybridMultilevel"/>
    <w:tmpl w:val="AF06EB86"/>
    <w:lvl w:ilvl="0" w:tplc="18090019">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1" w15:restartNumberingAfterBreak="0">
    <w:nsid w:val="5B522267"/>
    <w:multiLevelType w:val="hybridMultilevel"/>
    <w:tmpl w:val="419A0BB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D0C5C25"/>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62360F62"/>
    <w:multiLevelType w:val="hybridMultilevel"/>
    <w:tmpl w:val="312A62C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4D748E2"/>
    <w:multiLevelType w:val="hybridMultilevel"/>
    <w:tmpl w:val="700C06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85563F7"/>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9164BD4"/>
    <w:multiLevelType w:val="hybridMultilevel"/>
    <w:tmpl w:val="6372A01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B52060C"/>
    <w:multiLevelType w:val="hybridMultilevel"/>
    <w:tmpl w:val="4EE64E08"/>
    <w:lvl w:ilvl="0" w:tplc="0F0CAC12">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622C84E">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6808962">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E1ECDB0E">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5E320470">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84867B78">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49468A8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DAA47E6E">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2AEEFD4">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BB669EB"/>
    <w:multiLevelType w:val="hybridMultilevel"/>
    <w:tmpl w:val="2CF8ABA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6C8B6BC9"/>
    <w:multiLevelType w:val="hybridMultilevel"/>
    <w:tmpl w:val="D0D075C6"/>
    <w:lvl w:ilvl="0" w:tplc="555C0BA6">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B86695A">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404012A">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59804A2">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7E81E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7D80E84">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25E96D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4120FCC">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74C62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E4235AB"/>
    <w:multiLevelType w:val="hybridMultilevel"/>
    <w:tmpl w:val="8C0E65D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6F975177"/>
    <w:multiLevelType w:val="hybridMultilevel"/>
    <w:tmpl w:val="659EE3C6"/>
    <w:lvl w:ilvl="0" w:tplc="18090019">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2" w15:restartNumberingAfterBreak="0">
    <w:nsid w:val="708870AE"/>
    <w:multiLevelType w:val="hybridMultilevel"/>
    <w:tmpl w:val="312A62C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284093C"/>
    <w:multiLevelType w:val="hybridMultilevel"/>
    <w:tmpl w:val="E12AA01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4246C0E"/>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73B5BBB"/>
    <w:multiLevelType w:val="hybridMultilevel"/>
    <w:tmpl w:val="312A62C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7974287B"/>
    <w:multiLevelType w:val="hybridMultilevel"/>
    <w:tmpl w:val="424CD00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C7F68BB"/>
    <w:multiLevelType w:val="hybridMultilevel"/>
    <w:tmpl w:val="9AD467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2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7"/>
  </w:num>
  <w:num w:numId="6">
    <w:abstractNumId w:val="41"/>
  </w:num>
  <w:num w:numId="7">
    <w:abstractNumId w:val="30"/>
  </w:num>
  <w:num w:numId="8">
    <w:abstractNumId w:val="21"/>
  </w:num>
  <w:num w:numId="9">
    <w:abstractNumId w:val="36"/>
  </w:num>
  <w:num w:numId="10">
    <w:abstractNumId w:val="26"/>
  </w:num>
  <w:num w:numId="11">
    <w:abstractNumId w:val="17"/>
  </w:num>
  <w:num w:numId="12">
    <w:abstractNumId w:val="0"/>
  </w:num>
  <w:num w:numId="13">
    <w:abstractNumId w:val="46"/>
  </w:num>
  <w:num w:numId="14">
    <w:abstractNumId w:val="18"/>
  </w:num>
  <w:num w:numId="15">
    <w:abstractNumId w:val="43"/>
  </w:num>
  <w:num w:numId="16">
    <w:abstractNumId w:val="34"/>
  </w:num>
  <w:num w:numId="17">
    <w:abstractNumId w:val="10"/>
  </w:num>
  <w:num w:numId="18">
    <w:abstractNumId w:val="24"/>
  </w:num>
  <w:num w:numId="19">
    <w:abstractNumId w:val="38"/>
  </w:num>
  <w:num w:numId="20">
    <w:abstractNumId w:val="13"/>
  </w:num>
  <w:num w:numId="21">
    <w:abstractNumId w:val="8"/>
  </w:num>
  <w:num w:numId="22">
    <w:abstractNumId w:val="2"/>
  </w:num>
  <w:num w:numId="23">
    <w:abstractNumId w:val="40"/>
  </w:num>
  <w:num w:numId="24">
    <w:abstractNumId w:val="22"/>
  </w:num>
  <w:num w:numId="25">
    <w:abstractNumId w:val="45"/>
  </w:num>
  <w:num w:numId="26">
    <w:abstractNumId w:val="1"/>
  </w:num>
  <w:num w:numId="27">
    <w:abstractNumId w:val="42"/>
  </w:num>
  <w:num w:numId="28">
    <w:abstractNumId w:val="23"/>
  </w:num>
  <w:num w:numId="29">
    <w:abstractNumId w:val="7"/>
  </w:num>
  <w:num w:numId="30">
    <w:abstractNumId w:val="33"/>
  </w:num>
  <w:num w:numId="31">
    <w:abstractNumId w:val="31"/>
  </w:num>
  <w:num w:numId="32">
    <w:abstractNumId w:val="14"/>
  </w:num>
  <w:num w:numId="33">
    <w:abstractNumId w:val="35"/>
  </w:num>
  <w:num w:numId="34">
    <w:abstractNumId w:val="5"/>
  </w:num>
  <w:num w:numId="35">
    <w:abstractNumId w:val="6"/>
  </w:num>
  <w:num w:numId="36">
    <w:abstractNumId w:val="47"/>
  </w:num>
  <w:num w:numId="37">
    <w:abstractNumId w:val="20"/>
  </w:num>
  <w:num w:numId="38">
    <w:abstractNumId w:val="44"/>
  </w:num>
  <w:num w:numId="39">
    <w:abstractNumId w:val="32"/>
  </w:num>
  <w:num w:numId="40">
    <w:abstractNumId w:val="3"/>
  </w:num>
  <w:num w:numId="41">
    <w:abstractNumId w:val="39"/>
  </w:num>
  <w:num w:numId="42">
    <w:abstractNumId w:val="9"/>
  </w:num>
  <w:num w:numId="43">
    <w:abstractNumId w:val="37"/>
  </w:num>
  <w:num w:numId="44">
    <w:abstractNumId w:val="16"/>
  </w:num>
  <w:num w:numId="45">
    <w:abstractNumId w:val="15"/>
  </w:num>
  <w:num w:numId="46">
    <w:abstractNumId w:val="28"/>
  </w:num>
  <w:num w:numId="47">
    <w:abstractNumId w:val="11"/>
  </w:num>
  <w:num w:numId="48">
    <w:abstractNumId w:val="19"/>
  </w:num>
  <w:num w:numId="49">
    <w:abstractNumId w:val="29"/>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rasmail@yahoo.com">
    <w15:presenceInfo w15:providerId="Windows Live" w15:userId="9a3dd9beefb68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VTCASE" w:val="4"/>
  </w:docVars>
  <w:rsids>
    <w:rsidRoot w:val="00AA5BC7"/>
    <w:rsid w:val="000055C7"/>
    <w:rsid w:val="000109D4"/>
    <w:rsid w:val="00015BDD"/>
    <w:rsid w:val="00020F31"/>
    <w:rsid w:val="00025C64"/>
    <w:rsid w:val="000303E9"/>
    <w:rsid w:val="000359E0"/>
    <w:rsid w:val="00036CC2"/>
    <w:rsid w:val="00041F18"/>
    <w:rsid w:val="00044332"/>
    <w:rsid w:val="00045769"/>
    <w:rsid w:val="000501C3"/>
    <w:rsid w:val="000578BB"/>
    <w:rsid w:val="00061269"/>
    <w:rsid w:val="00067B3B"/>
    <w:rsid w:val="00067C57"/>
    <w:rsid w:val="000701B0"/>
    <w:rsid w:val="00071B1C"/>
    <w:rsid w:val="0007713F"/>
    <w:rsid w:val="00081FD2"/>
    <w:rsid w:val="00083660"/>
    <w:rsid w:val="000839B1"/>
    <w:rsid w:val="00087EB5"/>
    <w:rsid w:val="00094371"/>
    <w:rsid w:val="000A6C91"/>
    <w:rsid w:val="000D2D2C"/>
    <w:rsid w:val="000F1C4F"/>
    <w:rsid w:val="000F2831"/>
    <w:rsid w:val="000F5819"/>
    <w:rsid w:val="000F60D3"/>
    <w:rsid w:val="00105244"/>
    <w:rsid w:val="00105620"/>
    <w:rsid w:val="00112566"/>
    <w:rsid w:val="00112CC5"/>
    <w:rsid w:val="00114B98"/>
    <w:rsid w:val="00114F53"/>
    <w:rsid w:val="00117080"/>
    <w:rsid w:val="00131FEE"/>
    <w:rsid w:val="00134D9B"/>
    <w:rsid w:val="00136EDC"/>
    <w:rsid w:val="001504D6"/>
    <w:rsid w:val="0015308A"/>
    <w:rsid w:val="001602CF"/>
    <w:rsid w:val="001619C0"/>
    <w:rsid w:val="00161FD5"/>
    <w:rsid w:val="00164641"/>
    <w:rsid w:val="00165841"/>
    <w:rsid w:val="0017741D"/>
    <w:rsid w:val="00177C8E"/>
    <w:rsid w:val="00186948"/>
    <w:rsid w:val="00187192"/>
    <w:rsid w:val="00192C9E"/>
    <w:rsid w:val="001941D5"/>
    <w:rsid w:val="0019672C"/>
    <w:rsid w:val="001B6CAB"/>
    <w:rsid w:val="001C1A87"/>
    <w:rsid w:val="001C4781"/>
    <w:rsid w:val="001C793A"/>
    <w:rsid w:val="001D41B7"/>
    <w:rsid w:val="001D445C"/>
    <w:rsid w:val="001E2593"/>
    <w:rsid w:val="001E2D58"/>
    <w:rsid w:val="001E7EB5"/>
    <w:rsid w:val="001F425C"/>
    <w:rsid w:val="001F730F"/>
    <w:rsid w:val="002036B1"/>
    <w:rsid w:val="002075B6"/>
    <w:rsid w:val="00211DFF"/>
    <w:rsid w:val="0021398D"/>
    <w:rsid w:val="00216DCD"/>
    <w:rsid w:val="00220963"/>
    <w:rsid w:val="00221A5F"/>
    <w:rsid w:val="00221B12"/>
    <w:rsid w:val="00234E6A"/>
    <w:rsid w:val="00235A17"/>
    <w:rsid w:val="0024472A"/>
    <w:rsid w:val="00244C5C"/>
    <w:rsid w:val="00250BCB"/>
    <w:rsid w:val="002550FE"/>
    <w:rsid w:val="002565C7"/>
    <w:rsid w:val="00260813"/>
    <w:rsid w:val="00262BC1"/>
    <w:rsid w:val="002645E7"/>
    <w:rsid w:val="0026535D"/>
    <w:rsid w:val="002714B7"/>
    <w:rsid w:val="002759AA"/>
    <w:rsid w:val="00282CC5"/>
    <w:rsid w:val="00283EC5"/>
    <w:rsid w:val="00295F0B"/>
    <w:rsid w:val="002A22D5"/>
    <w:rsid w:val="002B14A1"/>
    <w:rsid w:val="002C14A2"/>
    <w:rsid w:val="002C2016"/>
    <w:rsid w:val="002C770E"/>
    <w:rsid w:val="002D0FFD"/>
    <w:rsid w:val="002D11DC"/>
    <w:rsid w:val="002D1E30"/>
    <w:rsid w:val="002D4E57"/>
    <w:rsid w:val="002D6868"/>
    <w:rsid w:val="002D6FA3"/>
    <w:rsid w:val="002F30BD"/>
    <w:rsid w:val="002F4C46"/>
    <w:rsid w:val="002F4EDC"/>
    <w:rsid w:val="002F751F"/>
    <w:rsid w:val="0030478A"/>
    <w:rsid w:val="003135AE"/>
    <w:rsid w:val="00313EF0"/>
    <w:rsid w:val="00325455"/>
    <w:rsid w:val="00327097"/>
    <w:rsid w:val="00327E73"/>
    <w:rsid w:val="00333960"/>
    <w:rsid w:val="0033675C"/>
    <w:rsid w:val="0034458E"/>
    <w:rsid w:val="00344D0D"/>
    <w:rsid w:val="00350024"/>
    <w:rsid w:val="00356A97"/>
    <w:rsid w:val="0036219D"/>
    <w:rsid w:val="003650A2"/>
    <w:rsid w:val="0037530A"/>
    <w:rsid w:val="00377224"/>
    <w:rsid w:val="00377DB0"/>
    <w:rsid w:val="00382A04"/>
    <w:rsid w:val="00386575"/>
    <w:rsid w:val="00392421"/>
    <w:rsid w:val="0039242E"/>
    <w:rsid w:val="003A48F7"/>
    <w:rsid w:val="003A6AD2"/>
    <w:rsid w:val="003B1E82"/>
    <w:rsid w:val="003B649D"/>
    <w:rsid w:val="003C79FB"/>
    <w:rsid w:val="003D15FD"/>
    <w:rsid w:val="003D51E7"/>
    <w:rsid w:val="003E14D1"/>
    <w:rsid w:val="003E347C"/>
    <w:rsid w:val="003E6A45"/>
    <w:rsid w:val="003F251B"/>
    <w:rsid w:val="0040318B"/>
    <w:rsid w:val="004144C7"/>
    <w:rsid w:val="004158C5"/>
    <w:rsid w:val="00420D54"/>
    <w:rsid w:val="00430EE0"/>
    <w:rsid w:val="00431720"/>
    <w:rsid w:val="00431D9B"/>
    <w:rsid w:val="00443C57"/>
    <w:rsid w:val="00452359"/>
    <w:rsid w:val="00465747"/>
    <w:rsid w:val="0047132E"/>
    <w:rsid w:val="0048564F"/>
    <w:rsid w:val="00490B3B"/>
    <w:rsid w:val="00490F0A"/>
    <w:rsid w:val="0049375F"/>
    <w:rsid w:val="004A114F"/>
    <w:rsid w:val="004A3ECD"/>
    <w:rsid w:val="004B3B87"/>
    <w:rsid w:val="004B7A5B"/>
    <w:rsid w:val="004C52DF"/>
    <w:rsid w:val="004C655D"/>
    <w:rsid w:val="004C79CE"/>
    <w:rsid w:val="004D5720"/>
    <w:rsid w:val="004E14AA"/>
    <w:rsid w:val="004E1793"/>
    <w:rsid w:val="004E1975"/>
    <w:rsid w:val="004E48B1"/>
    <w:rsid w:val="004F57D4"/>
    <w:rsid w:val="00500F33"/>
    <w:rsid w:val="00504F48"/>
    <w:rsid w:val="00507311"/>
    <w:rsid w:val="00510756"/>
    <w:rsid w:val="00512D8E"/>
    <w:rsid w:val="00513E35"/>
    <w:rsid w:val="005150DA"/>
    <w:rsid w:val="00516F46"/>
    <w:rsid w:val="00522633"/>
    <w:rsid w:val="00533933"/>
    <w:rsid w:val="00535D20"/>
    <w:rsid w:val="00540FFE"/>
    <w:rsid w:val="00545B3D"/>
    <w:rsid w:val="00547007"/>
    <w:rsid w:val="00553CDE"/>
    <w:rsid w:val="005556C4"/>
    <w:rsid w:val="00570903"/>
    <w:rsid w:val="00573D4E"/>
    <w:rsid w:val="00580D77"/>
    <w:rsid w:val="00581496"/>
    <w:rsid w:val="0058167D"/>
    <w:rsid w:val="005822BE"/>
    <w:rsid w:val="005975D6"/>
    <w:rsid w:val="00597C3E"/>
    <w:rsid w:val="005A5809"/>
    <w:rsid w:val="005A59BD"/>
    <w:rsid w:val="005C4E36"/>
    <w:rsid w:val="005C5839"/>
    <w:rsid w:val="005D5710"/>
    <w:rsid w:val="005D7278"/>
    <w:rsid w:val="005D753C"/>
    <w:rsid w:val="005F040D"/>
    <w:rsid w:val="005F2F9C"/>
    <w:rsid w:val="005F4E30"/>
    <w:rsid w:val="005F4F70"/>
    <w:rsid w:val="00600AE5"/>
    <w:rsid w:val="006033BD"/>
    <w:rsid w:val="006038F6"/>
    <w:rsid w:val="00605B78"/>
    <w:rsid w:val="006063BC"/>
    <w:rsid w:val="006070E0"/>
    <w:rsid w:val="00624F0C"/>
    <w:rsid w:val="00630E95"/>
    <w:rsid w:val="0063109C"/>
    <w:rsid w:val="00641B52"/>
    <w:rsid w:val="00643225"/>
    <w:rsid w:val="006465E7"/>
    <w:rsid w:val="006500A0"/>
    <w:rsid w:val="00650879"/>
    <w:rsid w:val="006517DB"/>
    <w:rsid w:val="006568B7"/>
    <w:rsid w:val="006633B9"/>
    <w:rsid w:val="00672DF3"/>
    <w:rsid w:val="006732C8"/>
    <w:rsid w:val="006770F7"/>
    <w:rsid w:val="006800DF"/>
    <w:rsid w:val="006921C0"/>
    <w:rsid w:val="006B01B6"/>
    <w:rsid w:val="006B28DB"/>
    <w:rsid w:val="006B2E9A"/>
    <w:rsid w:val="006B4505"/>
    <w:rsid w:val="006C374F"/>
    <w:rsid w:val="006E1D31"/>
    <w:rsid w:val="006E6218"/>
    <w:rsid w:val="006E687C"/>
    <w:rsid w:val="006E7294"/>
    <w:rsid w:val="006F474F"/>
    <w:rsid w:val="006F6577"/>
    <w:rsid w:val="00700C37"/>
    <w:rsid w:val="00714055"/>
    <w:rsid w:val="00714DBE"/>
    <w:rsid w:val="00724975"/>
    <w:rsid w:val="007344E1"/>
    <w:rsid w:val="00736344"/>
    <w:rsid w:val="00754C7E"/>
    <w:rsid w:val="0076071A"/>
    <w:rsid w:val="00774D34"/>
    <w:rsid w:val="00780050"/>
    <w:rsid w:val="0078069A"/>
    <w:rsid w:val="00782063"/>
    <w:rsid w:val="00792BAF"/>
    <w:rsid w:val="007A00E4"/>
    <w:rsid w:val="007A7632"/>
    <w:rsid w:val="007B48D3"/>
    <w:rsid w:val="007C2015"/>
    <w:rsid w:val="007D50C3"/>
    <w:rsid w:val="007E2DC0"/>
    <w:rsid w:val="007E7C60"/>
    <w:rsid w:val="007F0225"/>
    <w:rsid w:val="007F3C53"/>
    <w:rsid w:val="007F6A78"/>
    <w:rsid w:val="007F78F7"/>
    <w:rsid w:val="0080160C"/>
    <w:rsid w:val="008118BC"/>
    <w:rsid w:val="00813E01"/>
    <w:rsid w:val="00827237"/>
    <w:rsid w:val="00827FE3"/>
    <w:rsid w:val="00832038"/>
    <w:rsid w:val="0083316B"/>
    <w:rsid w:val="00833EA5"/>
    <w:rsid w:val="0083434B"/>
    <w:rsid w:val="0084301A"/>
    <w:rsid w:val="008472BE"/>
    <w:rsid w:val="00851856"/>
    <w:rsid w:val="00854C6A"/>
    <w:rsid w:val="008608E5"/>
    <w:rsid w:val="0086466C"/>
    <w:rsid w:val="008655B4"/>
    <w:rsid w:val="00867039"/>
    <w:rsid w:val="00881726"/>
    <w:rsid w:val="00882F6B"/>
    <w:rsid w:val="00890221"/>
    <w:rsid w:val="00890B19"/>
    <w:rsid w:val="008A7447"/>
    <w:rsid w:val="008B22F5"/>
    <w:rsid w:val="008B2597"/>
    <w:rsid w:val="008C5855"/>
    <w:rsid w:val="008D2BCA"/>
    <w:rsid w:val="008D3D62"/>
    <w:rsid w:val="008E4960"/>
    <w:rsid w:val="008E525E"/>
    <w:rsid w:val="008E7168"/>
    <w:rsid w:val="008F0684"/>
    <w:rsid w:val="008F5947"/>
    <w:rsid w:val="0090186E"/>
    <w:rsid w:val="0090216D"/>
    <w:rsid w:val="00903DBF"/>
    <w:rsid w:val="00907592"/>
    <w:rsid w:val="00910D5D"/>
    <w:rsid w:val="00911F7F"/>
    <w:rsid w:val="00913F76"/>
    <w:rsid w:val="009140FF"/>
    <w:rsid w:val="009156DE"/>
    <w:rsid w:val="00916E64"/>
    <w:rsid w:val="00917C68"/>
    <w:rsid w:val="00924359"/>
    <w:rsid w:val="0092688F"/>
    <w:rsid w:val="00945138"/>
    <w:rsid w:val="00946EF2"/>
    <w:rsid w:val="009470BB"/>
    <w:rsid w:val="00955255"/>
    <w:rsid w:val="0096171C"/>
    <w:rsid w:val="009653CA"/>
    <w:rsid w:val="00970E9F"/>
    <w:rsid w:val="0097229B"/>
    <w:rsid w:val="00976E69"/>
    <w:rsid w:val="0097735B"/>
    <w:rsid w:val="009818BA"/>
    <w:rsid w:val="00982447"/>
    <w:rsid w:val="0098573F"/>
    <w:rsid w:val="009867BC"/>
    <w:rsid w:val="00987A8F"/>
    <w:rsid w:val="009A58A7"/>
    <w:rsid w:val="009A78A8"/>
    <w:rsid w:val="009A7CA9"/>
    <w:rsid w:val="009B3764"/>
    <w:rsid w:val="009B4667"/>
    <w:rsid w:val="009C28D7"/>
    <w:rsid w:val="009C4811"/>
    <w:rsid w:val="009D4B7B"/>
    <w:rsid w:val="009D5AF9"/>
    <w:rsid w:val="009E08AC"/>
    <w:rsid w:val="009E3D8E"/>
    <w:rsid w:val="009E5077"/>
    <w:rsid w:val="009F3E38"/>
    <w:rsid w:val="00A00332"/>
    <w:rsid w:val="00A017C1"/>
    <w:rsid w:val="00A14BF3"/>
    <w:rsid w:val="00A24A3C"/>
    <w:rsid w:val="00A303AE"/>
    <w:rsid w:val="00A31C27"/>
    <w:rsid w:val="00A340B2"/>
    <w:rsid w:val="00A366B1"/>
    <w:rsid w:val="00A3676F"/>
    <w:rsid w:val="00A36925"/>
    <w:rsid w:val="00A470DB"/>
    <w:rsid w:val="00A53702"/>
    <w:rsid w:val="00A65517"/>
    <w:rsid w:val="00A669E6"/>
    <w:rsid w:val="00A71D00"/>
    <w:rsid w:val="00A751CC"/>
    <w:rsid w:val="00A77859"/>
    <w:rsid w:val="00A77E06"/>
    <w:rsid w:val="00A83835"/>
    <w:rsid w:val="00A83D6C"/>
    <w:rsid w:val="00AA51C0"/>
    <w:rsid w:val="00AA5BC7"/>
    <w:rsid w:val="00AB61AD"/>
    <w:rsid w:val="00AC106F"/>
    <w:rsid w:val="00AC4389"/>
    <w:rsid w:val="00AD03ED"/>
    <w:rsid w:val="00AE093E"/>
    <w:rsid w:val="00AE20F3"/>
    <w:rsid w:val="00AE2C4F"/>
    <w:rsid w:val="00AF1D5D"/>
    <w:rsid w:val="00AF3EC8"/>
    <w:rsid w:val="00B0160D"/>
    <w:rsid w:val="00B100E5"/>
    <w:rsid w:val="00B1073F"/>
    <w:rsid w:val="00B11D6D"/>
    <w:rsid w:val="00B1302F"/>
    <w:rsid w:val="00B17901"/>
    <w:rsid w:val="00B21156"/>
    <w:rsid w:val="00B22434"/>
    <w:rsid w:val="00B24A63"/>
    <w:rsid w:val="00B24E89"/>
    <w:rsid w:val="00B47059"/>
    <w:rsid w:val="00B507F1"/>
    <w:rsid w:val="00B51850"/>
    <w:rsid w:val="00B52D5B"/>
    <w:rsid w:val="00B560FE"/>
    <w:rsid w:val="00B61B10"/>
    <w:rsid w:val="00B66FF0"/>
    <w:rsid w:val="00B74B5C"/>
    <w:rsid w:val="00B74F31"/>
    <w:rsid w:val="00B85B4F"/>
    <w:rsid w:val="00B86381"/>
    <w:rsid w:val="00B87A60"/>
    <w:rsid w:val="00B93B62"/>
    <w:rsid w:val="00B96E50"/>
    <w:rsid w:val="00BA120F"/>
    <w:rsid w:val="00BA1230"/>
    <w:rsid w:val="00BB2FEE"/>
    <w:rsid w:val="00BB3A30"/>
    <w:rsid w:val="00BB718B"/>
    <w:rsid w:val="00BC17BC"/>
    <w:rsid w:val="00BC1D2E"/>
    <w:rsid w:val="00BC36D6"/>
    <w:rsid w:val="00BC373F"/>
    <w:rsid w:val="00BC66AC"/>
    <w:rsid w:val="00BC7332"/>
    <w:rsid w:val="00BD1EBF"/>
    <w:rsid w:val="00BD2800"/>
    <w:rsid w:val="00BD6B1A"/>
    <w:rsid w:val="00BE103A"/>
    <w:rsid w:val="00BE5921"/>
    <w:rsid w:val="00BF22C6"/>
    <w:rsid w:val="00C00D5F"/>
    <w:rsid w:val="00C26066"/>
    <w:rsid w:val="00C26E8D"/>
    <w:rsid w:val="00C32B41"/>
    <w:rsid w:val="00C406AD"/>
    <w:rsid w:val="00C5075B"/>
    <w:rsid w:val="00C60E03"/>
    <w:rsid w:val="00C723A4"/>
    <w:rsid w:val="00C84B93"/>
    <w:rsid w:val="00C90C26"/>
    <w:rsid w:val="00CB11D6"/>
    <w:rsid w:val="00CB21AB"/>
    <w:rsid w:val="00CB3B8E"/>
    <w:rsid w:val="00CB78EF"/>
    <w:rsid w:val="00CC42C1"/>
    <w:rsid w:val="00CC498E"/>
    <w:rsid w:val="00CD49F3"/>
    <w:rsid w:val="00CE4BAA"/>
    <w:rsid w:val="00CF0581"/>
    <w:rsid w:val="00D0512E"/>
    <w:rsid w:val="00D14730"/>
    <w:rsid w:val="00D164BE"/>
    <w:rsid w:val="00D16C6B"/>
    <w:rsid w:val="00D23933"/>
    <w:rsid w:val="00D33FBB"/>
    <w:rsid w:val="00D368A2"/>
    <w:rsid w:val="00D4048F"/>
    <w:rsid w:val="00D45148"/>
    <w:rsid w:val="00D57F94"/>
    <w:rsid w:val="00D60274"/>
    <w:rsid w:val="00D61BFB"/>
    <w:rsid w:val="00D67ADB"/>
    <w:rsid w:val="00D70C64"/>
    <w:rsid w:val="00D8200E"/>
    <w:rsid w:val="00D8735E"/>
    <w:rsid w:val="00D91706"/>
    <w:rsid w:val="00D93EA9"/>
    <w:rsid w:val="00DA5237"/>
    <w:rsid w:val="00DC7569"/>
    <w:rsid w:val="00DF50B4"/>
    <w:rsid w:val="00E11B28"/>
    <w:rsid w:val="00E12E45"/>
    <w:rsid w:val="00E14C4A"/>
    <w:rsid w:val="00E257E8"/>
    <w:rsid w:val="00E261C3"/>
    <w:rsid w:val="00E27E01"/>
    <w:rsid w:val="00E30720"/>
    <w:rsid w:val="00E349DD"/>
    <w:rsid w:val="00E34FA1"/>
    <w:rsid w:val="00E46302"/>
    <w:rsid w:val="00E50074"/>
    <w:rsid w:val="00E50273"/>
    <w:rsid w:val="00E53DF0"/>
    <w:rsid w:val="00E54E0C"/>
    <w:rsid w:val="00E645CD"/>
    <w:rsid w:val="00E64F49"/>
    <w:rsid w:val="00E66E5C"/>
    <w:rsid w:val="00E80A4D"/>
    <w:rsid w:val="00E82543"/>
    <w:rsid w:val="00E84359"/>
    <w:rsid w:val="00E9483A"/>
    <w:rsid w:val="00EA2785"/>
    <w:rsid w:val="00EB248E"/>
    <w:rsid w:val="00EB484E"/>
    <w:rsid w:val="00EB6A86"/>
    <w:rsid w:val="00EB6FD3"/>
    <w:rsid w:val="00EB7FFC"/>
    <w:rsid w:val="00EC0076"/>
    <w:rsid w:val="00EC203F"/>
    <w:rsid w:val="00ED057A"/>
    <w:rsid w:val="00ED1C15"/>
    <w:rsid w:val="00ED30C7"/>
    <w:rsid w:val="00EE5E94"/>
    <w:rsid w:val="00EF66DB"/>
    <w:rsid w:val="00F05BE8"/>
    <w:rsid w:val="00F06B54"/>
    <w:rsid w:val="00F108FA"/>
    <w:rsid w:val="00F13901"/>
    <w:rsid w:val="00F20B84"/>
    <w:rsid w:val="00F2111E"/>
    <w:rsid w:val="00F23628"/>
    <w:rsid w:val="00F239E8"/>
    <w:rsid w:val="00F325BC"/>
    <w:rsid w:val="00F41FFA"/>
    <w:rsid w:val="00F43BF2"/>
    <w:rsid w:val="00F507BB"/>
    <w:rsid w:val="00F51BE7"/>
    <w:rsid w:val="00F5230C"/>
    <w:rsid w:val="00F6175F"/>
    <w:rsid w:val="00F678F3"/>
    <w:rsid w:val="00F753E4"/>
    <w:rsid w:val="00F77215"/>
    <w:rsid w:val="00F871BD"/>
    <w:rsid w:val="00F93E47"/>
    <w:rsid w:val="00F952B0"/>
    <w:rsid w:val="00F957B6"/>
    <w:rsid w:val="00F9617D"/>
    <w:rsid w:val="00F9690E"/>
    <w:rsid w:val="00FB1A4D"/>
    <w:rsid w:val="00FC217A"/>
    <w:rsid w:val="00FC5F83"/>
    <w:rsid w:val="00FC673B"/>
    <w:rsid w:val="00FC7CA3"/>
    <w:rsid w:val="00FE2666"/>
    <w:rsid w:val="00FF0775"/>
    <w:rsid w:val="00FF74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32"/>
    <o:shapelayout v:ext="edit">
      <o:idmap v:ext="edit" data="1"/>
    </o:shapelayout>
  </w:shapeDefaults>
  <w:decimalSymbol w:val="."/>
  <w:listSeparator w:val=","/>
  <w14:docId w14:val="74BB3413"/>
  <w15:docId w15:val="{03B01002-F896-4A34-991A-75AD2BE8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120F"/>
    <w:pPr>
      <w:spacing w:before="120" w:after="120" w:line="360" w:lineRule="auto"/>
      <w:jc w:val="both"/>
    </w:pPr>
    <w:rPr>
      <w:sz w:val="22"/>
      <w:lang w:val="en-GB" w:eastAsia="en-US"/>
    </w:rPr>
  </w:style>
  <w:style w:type="paragraph" w:styleId="Heading1">
    <w:name w:val="heading 1"/>
    <w:basedOn w:val="Normal"/>
    <w:next w:val="Normal"/>
    <w:qFormat/>
    <w:rsid w:val="00AA5BC7"/>
    <w:pPr>
      <w:keepNext/>
      <w:pageBreakBefore/>
      <w:numPr>
        <w:numId w:val="1"/>
      </w:numPr>
      <w:tabs>
        <w:tab w:val="clear" w:pos="3502"/>
        <w:tab w:val="num" w:pos="1800"/>
      </w:tabs>
      <w:spacing w:before="600" w:after="60"/>
      <w:ind w:left="431" w:hanging="431"/>
      <w:outlineLvl w:val="0"/>
    </w:pPr>
    <w:rPr>
      <w:rFonts w:ascii="Arial" w:hAnsi="Arial"/>
      <w:b/>
      <w:kern w:val="28"/>
      <w:sz w:val="40"/>
    </w:rPr>
  </w:style>
  <w:style w:type="paragraph" w:styleId="Heading2">
    <w:name w:val="heading 2"/>
    <w:basedOn w:val="Normal"/>
    <w:next w:val="Normal"/>
    <w:link w:val="Heading2Char"/>
    <w:qFormat/>
    <w:rsid w:val="00BA120F"/>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BA120F"/>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BA120F"/>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BA120F"/>
    <w:pPr>
      <w:numPr>
        <w:ilvl w:val="4"/>
        <w:numId w:val="1"/>
      </w:numPr>
      <w:spacing w:before="240" w:after="60"/>
      <w:outlineLvl w:val="4"/>
    </w:pPr>
  </w:style>
  <w:style w:type="paragraph" w:styleId="Heading6">
    <w:name w:val="heading 6"/>
    <w:basedOn w:val="Normal"/>
    <w:next w:val="Normal"/>
    <w:qFormat/>
    <w:rsid w:val="00BA120F"/>
    <w:pPr>
      <w:numPr>
        <w:ilvl w:val="5"/>
        <w:numId w:val="1"/>
      </w:numPr>
      <w:spacing w:before="240" w:after="60"/>
      <w:outlineLvl w:val="5"/>
    </w:pPr>
    <w:rPr>
      <w:i/>
    </w:rPr>
  </w:style>
  <w:style w:type="paragraph" w:styleId="Heading7">
    <w:name w:val="heading 7"/>
    <w:basedOn w:val="Normal"/>
    <w:next w:val="Normal"/>
    <w:qFormat/>
    <w:rsid w:val="00BA120F"/>
    <w:pPr>
      <w:numPr>
        <w:ilvl w:val="6"/>
        <w:numId w:val="1"/>
      </w:numPr>
      <w:spacing w:before="240" w:after="60"/>
      <w:outlineLvl w:val="6"/>
    </w:pPr>
    <w:rPr>
      <w:rFonts w:ascii="Arial" w:hAnsi="Arial"/>
    </w:rPr>
  </w:style>
  <w:style w:type="paragraph" w:styleId="Heading8">
    <w:name w:val="heading 8"/>
    <w:basedOn w:val="Normal"/>
    <w:next w:val="Normal"/>
    <w:qFormat/>
    <w:rsid w:val="00BA120F"/>
    <w:pPr>
      <w:numPr>
        <w:ilvl w:val="7"/>
        <w:numId w:val="1"/>
      </w:numPr>
      <w:spacing w:before="240" w:after="60"/>
      <w:outlineLvl w:val="7"/>
    </w:pPr>
    <w:rPr>
      <w:rFonts w:ascii="Arial" w:hAnsi="Arial"/>
      <w:i/>
    </w:rPr>
  </w:style>
  <w:style w:type="paragraph" w:styleId="Heading9">
    <w:name w:val="heading 9"/>
    <w:basedOn w:val="Normal"/>
    <w:next w:val="Normal"/>
    <w:qFormat/>
    <w:rsid w:val="00BA120F"/>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BA120F"/>
    <w:pPr>
      <w:tabs>
        <w:tab w:val="left" w:pos="1100"/>
        <w:tab w:val="right" w:leader="dot" w:pos="7200"/>
      </w:tabs>
      <w:jc w:val="left"/>
    </w:pPr>
    <w:rPr>
      <w:b/>
      <w:caps/>
      <w:noProof/>
      <w:sz w:val="20"/>
    </w:rPr>
  </w:style>
  <w:style w:type="paragraph" w:styleId="TOC2">
    <w:name w:val="toc 2"/>
    <w:basedOn w:val="Normal"/>
    <w:next w:val="Normal"/>
    <w:autoRedefine/>
    <w:semiHidden/>
    <w:rsid w:val="00BA120F"/>
    <w:pPr>
      <w:spacing w:before="0" w:after="0"/>
      <w:ind w:left="220"/>
      <w:jc w:val="left"/>
    </w:pPr>
    <w:rPr>
      <w:smallCaps/>
      <w:sz w:val="20"/>
    </w:rPr>
  </w:style>
  <w:style w:type="paragraph" w:styleId="TOC3">
    <w:name w:val="toc 3"/>
    <w:basedOn w:val="Normal"/>
    <w:next w:val="Normal"/>
    <w:autoRedefine/>
    <w:semiHidden/>
    <w:rsid w:val="00BA120F"/>
    <w:pPr>
      <w:spacing w:before="0" w:after="0"/>
      <w:ind w:left="440"/>
      <w:jc w:val="left"/>
    </w:pPr>
    <w:rPr>
      <w:i/>
      <w:sz w:val="20"/>
    </w:rPr>
  </w:style>
  <w:style w:type="paragraph" w:styleId="TOC4">
    <w:name w:val="toc 4"/>
    <w:basedOn w:val="Normal"/>
    <w:next w:val="Normal"/>
    <w:autoRedefine/>
    <w:semiHidden/>
    <w:rsid w:val="00BA120F"/>
    <w:pPr>
      <w:spacing w:before="0" w:after="0"/>
      <w:ind w:left="660"/>
      <w:jc w:val="left"/>
    </w:pPr>
    <w:rPr>
      <w:sz w:val="18"/>
    </w:rPr>
  </w:style>
  <w:style w:type="paragraph" w:styleId="TOC5">
    <w:name w:val="toc 5"/>
    <w:basedOn w:val="Normal"/>
    <w:next w:val="Normal"/>
    <w:autoRedefine/>
    <w:semiHidden/>
    <w:rsid w:val="00BA120F"/>
    <w:pPr>
      <w:spacing w:before="0" w:after="0"/>
      <w:ind w:left="880"/>
      <w:jc w:val="left"/>
    </w:pPr>
    <w:rPr>
      <w:sz w:val="18"/>
    </w:rPr>
  </w:style>
  <w:style w:type="paragraph" w:styleId="TOC6">
    <w:name w:val="toc 6"/>
    <w:basedOn w:val="Normal"/>
    <w:next w:val="Normal"/>
    <w:autoRedefine/>
    <w:semiHidden/>
    <w:rsid w:val="00BA120F"/>
    <w:pPr>
      <w:spacing w:before="0" w:after="0"/>
      <w:ind w:left="1100"/>
      <w:jc w:val="left"/>
    </w:pPr>
    <w:rPr>
      <w:sz w:val="18"/>
    </w:rPr>
  </w:style>
  <w:style w:type="paragraph" w:styleId="TOC7">
    <w:name w:val="toc 7"/>
    <w:basedOn w:val="Normal"/>
    <w:next w:val="Normal"/>
    <w:autoRedefine/>
    <w:semiHidden/>
    <w:rsid w:val="00BA120F"/>
    <w:pPr>
      <w:spacing w:before="0" w:after="0"/>
      <w:ind w:left="1320"/>
      <w:jc w:val="left"/>
    </w:pPr>
    <w:rPr>
      <w:sz w:val="18"/>
    </w:rPr>
  </w:style>
  <w:style w:type="paragraph" w:styleId="TOC8">
    <w:name w:val="toc 8"/>
    <w:basedOn w:val="Normal"/>
    <w:next w:val="Normal"/>
    <w:autoRedefine/>
    <w:semiHidden/>
    <w:rsid w:val="00BA120F"/>
    <w:pPr>
      <w:spacing w:before="0" w:after="0"/>
      <w:ind w:left="1540"/>
      <w:jc w:val="left"/>
    </w:pPr>
    <w:rPr>
      <w:sz w:val="18"/>
    </w:rPr>
  </w:style>
  <w:style w:type="paragraph" w:styleId="TOC9">
    <w:name w:val="toc 9"/>
    <w:basedOn w:val="Normal"/>
    <w:next w:val="Normal"/>
    <w:autoRedefine/>
    <w:semiHidden/>
    <w:rsid w:val="00BA120F"/>
    <w:pPr>
      <w:spacing w:before="0" w:after="0"/>
      <w:ind w:left="1760"/>
      <w:jc w:val="left"/>
    </w:pPr>
    <w:rPr>
      <w:sz w:val="18"/>
    </w:rPr>
  </w:style>
  <w:style w:type="paragraph" w:customStyle="1" w:styleId="references">
    <w:name w:val="references"/>
    <w:basedOn w:val="Normal"/>
    <w:rsid w:val="00BA120F"/>
    <w:pPr>
      <w:spacing w:before="0"/>
      <w:ind w:left="1134" w:hanging="1134"/>
    </w:pPr>
    <w:rPr>
      <w:lang w:val="en-US"/>
    </w:rPr>
  </w:style>
  <w:style w:type="paragraph" w:styleId="Header">
    <w:name w:val="header"/>
    <w:basedOn w:val="Normal"/>
    <w:rsid w:val="00BA120F"/>
    <w:pPr>
      <w:tabs>
        <w:tab w:val="center" w:pos="4153"/>
        <w:tab w:val="right" w:pos="8306"/>
      </w:tabs>
    </w:pPr>
  </w:style>
  <w:style w:type="paragraph" w:styleId="Footer">
    <w:name w:val="footer"/>
    <w:basedOn w:val="Normal"/>
    <w:rsid w:val="00BA120F"/>
    <w:pPr>
      <w:tabs>
        <w:tab w:val="center" w:pos="4153"/>
        <w:tab w:val="right" w:pos="8306"/>
      </w:tabs>
    </w:pPr>
  </w:style>
  <w:style w:type="character" w:styleId="PageNumber">
    <w:name w:val="page number"/>
    <w:basedOn w:val="DefaultParagraphFont"/>
    <w:rsid w:val="00BA120F"/>
  </w:style>
  <w:style w:type="paragraph" w:styleId="PlainText">
    <w:name w:val="Plain Text"/>
    <w:basedOn w:val="Normal"/>
    <w:rsid w:val="00BA120F"/>
    <w:pPr>
      <w:spacing w:before="0" w:after="0" w:line="240" w:lineRule="auto"/>
      <w:jc w:val="left"/>
    </w:pPr>
    <w:rPr>
      <w:rFonts w:ascii="Courier New" w:hAnsi="Courier New"/>
      <w:sz w:val="20"/>
    </w:rPr>
  </w:style>
  <w:style w:type="paragraph" w:styleId="FootnoteText">
    <w:name w:val="footnote text"/>
    <w:basedOn w:val="Normal"/>
    <w:semiHidden/>
    <w:rsid w:val="00BA120F"/>
    <w:rPr>
      <w:sz w:val="20"/>
    </w:rPr>
  </w:style>
  <w:style w:type="character" w:styleId="FootnoteReference">
    <w:name w:val="footnote reference"/>
    <w:basedOn w:val="DefaultParagraphFont"/>
    <w:semiHidden/>
    <w:rsid w:val="00BA120F"/>
    <w:rPr>
      <w:vertAlign w:val="superscript"/>
    </w:rPr>
  </w:style>
  <w:style w:type="paragraph" w:customStyle="1" w:styleId="codelisting">
    <w:name w:val="code listing"/>
    <w:basedOn w:val="PlainText"/>
    <w:rsid w:val="00BA120F"/>
    <w:rPr>
      <w:b/>
      <w:sz w:val="16"/>
    </w:rPr>
  </w:style>
  <w:style w:type="paragraph" w:styleId="BodyText">
    <w:name w:val="Body Text"/>
    <w:basedOn w:val="Normal"/>
    <w:rsid w:val="00BA120F"/>
    <w:pPr>
      <w:spacing w:before="0" w:after="0" w:line="240" w:lineRule="auto"/>
      <w:jc w:val="center"/>
    </w:pPr>
    <w:rPr>
      <w:rFonts w:ascii="Arial" w:hAnsi="Arial" w:cs="Arial"/>
      <w:b/>
      <w:bCs/>
      <w:sz w:val="60"/>
      <w:szCs w:val="24"/>
    </w:rPr>
  </w:style>
  <w:style w:type="paragraph" w:styleId="BodyTextIndent">
    <w:name w:val="Body Text Indent"/>
    <w:basedOn w:val="Normal"/>
    <w:rsid w:val="00BA120F"/>
    <w:pPr>
      <w:ind w:left="283"/>
    </w:pPr>
  </w:style>
  <w:style w:type="character" w:styleId="Emphasis">
    <w:name w:val="Emphasis"/>
    <w:basedOn w:val="DefaultParagraphFont"/>
    <w:uiPriority w:val="20"/>
    <w:qFormat/>
    <w:rsid w:val="0007713F"/>
    <w:rPr>
      <w:i/>
      <w:iCs/>
    </w:rPr>
  </w:style>
  <w:style w:type="character" w:styleId="Hyperlink">
    <w:name w:val="Hyperlink"/>
    <w:basedOn w:val="DefaultParagraphFont"/>
    <w:uiPriority w:val="99"/>
    <w:unhideWhenUsed/>
    <w:rsid w:val="0007713F"/>
    <w:rPr>
      <w:color w:val="0000FF"/>
      <w:u w:val="single"/>
    </w:rPr>
  </w:style>
  <w:style w:type="character" w:customStyle="1" w:styleId="apple-converted-space">
    <w:name w:val="apple-converted-space"/>
    <w:basedOn w:val="DefaultParagraphFont"/>
    <w:rsid w:val="00EB484E"/>
  </w:style>
  <w:style w:type="character" w:customStyle="1" w:styleId="citation-volume">
    <w:name w:val="citation-volume"/>
    <w:basedOn w:val="DefaultParagraphFont"/>
    <w:rsid w:val="00EB484E"/>
  </w:style>
  <w:style w:type="character" w:customStyle="1" w:styleId="citation-issue">
    <w:name w:val="citation-issue"/>
    <w:basedOn w:val="DefaultParagraphFont"/>
    <w:rsid w:val="00EB484E"/>
  </w:style>
  <w:style w:type="character" w:customStyle="1" w:styleId="citation-flpages">
    <w:name w:val="citation-flpages"/>
    <w:basedOn w:val="DefaultParagraphFont"/>
    <w:rsid w:val="00EB484E"/>
  </w:style>
  <w:style w:type="paragraph" w:styleId="ListParagraph">
    <w:name w:val="List Paragraph"/>
    <w:basedOn w:val="Normal"/>
    <w:uiPriority w:val="34"/>
    <w:qFormat/>
    <w:rsid w:val="00117080"/>
    <w:pPr>
      <w:spacing w:before="0" w:after="200" w:line="276" w:lineRule="auto"/>
      <w:ind w:left="720"/>
      <w:contextualSpacing/>
      <w:jc w:val="left"/>
    </w:pPr>
    <w:rPr>
      <w:rFonts w:asciiTheme="minorHAnsi" w:eastAsiaTheme="minorHAnsi" w:hAnsiTheme="minorHAnsi" w:cstheme="minorBidi"/>
      <w:szCs w:val="22"/>
      <w:lang w:val="en-IE"/>
    </w:rPr>
  </w:style>
  <w:style w:type="paragraph" w:styleId="BalloonText">
    <w:name w:val="Balloon Text"/>
    <w:basedOn w:val="Normal"/>
    <w:link w:val="BalloonTextChar"/>
    <w:uiPriority w:val="99"/>
    <w:semiHidden/>
    <w:unhideWhenUsed/>
    <w:rsid w:val="0011708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080"/>
    <w:rPr>
      <w:rFonts w:ascii="Tahoma" w:hAnsi="Tahoma" w:cs="Tahoma"/>
      <w:sz w:val="16"/>
      <w:szCs w:val="16"/>
      <w:lang w:val="en-GB" w:eastAsia="en-US"/>
    </w:rPr>
  </w:style>
  <w:style w:type="table" w:styleId="TableGrid">
    <w:name w:val="Table Grid"/>
    <w:basedOn w:val="TableNormal"/>
    <w:uiPriority w:val="59"/>
    <w:rsid w:val="009C4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235A17"/>
    <w:rPr>
      <w:rFonts w:ascii="Arial" w:hAnsi="Arial"/>
      <w:b/>
      <w:i/>
      <w:sz w:val="24"/>
      <w:lang w:val="en-GB" w:eastAsia="en-US"/>
    </w:rPr>
  </w:style>
  <w:style w:type="character" w:styleId="CommentReference">
    <w:name w:val="annotation reference"/>
    <w:basedOn w:val="DefaultParagraphFont"/>
    <w:uiPriority w:val="99"/>
    <w:semiHidden/>
    <w:unhideWhenUsed/>
    <w:rsid w:val="00AF3EC8"/>
    <w:rPr>
      <w:sz w:val="16"/>
      <w:szCs w:val="16"/>
    </w:rPr>
  </w:style>
  <w:style w:type="paragraph" w:styleId="CommentText">
    <w:name w:val="annotation text"/>
    <w:basedOn w:val="Normal"/>
    <w:link w:val="CommentTextChar"/>
    <w:uiPriority w:val="99"/>
    <w:semiHidden/>
    <w:unhideWhenUsed/>
    <w:rsid w:val="00AF3EC8"/>
    <w:pPr>
      <w:spacing w:before="0" w:after="0" w:line="240" w:lineRule="auto"/>
      <w:jc w:val="left"/>
    </w:pPr>
    <w:rPr>
      <w:rFonts w:asciiTheme="minorHAnsi" w:eastAsiaTheme="minorHAnsi" w:hAnsiTheme="minorHAnsi" w:cstheme="minorBidi"/>
      <w:sz w:val="20"/>
      <w:lang w:val="en-IE"/>
    </w:rPr>
  </w:style>
  <w:style w:type="character" w:customStyle="1" w:styleId="CommentTextChar">
    <w:name w:val="Comment Text Char"/>
    <w:basedOn w:val="DefaultParagraphFont"/>
    <w:link w:val="CommentText"/>
    <w:uiPriority w:val="99"/>
    <w:semiHidden/>
    <w:rsid w:val="00AF3EC8"/>
    <w:rPr>
      <w:rFonts w:asciiTheme="minorHAnsi" w:eastAsiaTheme="minorHAnsi" w:hAnsiTheme="minorHAnsi" w:cstheme="minorBidi"/>
      <w:lang w:eastAsia="en-US"/>
    </w:rPr>
  </w:style>
  <w:style w:type="paragraph" w:styleId="Caption">
    <w:name w:val="caption"/>
    <w:basedOn w:val="Normal"/>
    <w:next w:val="Normal"/>
    <w:uiPriority w:val="35"/>
    <w:unhideWhenUsed/>
    <w:qFormat/>
    <w:rsid w:val="00AF3EC8"/>
    <w:pPr>
      <w:spacing w:before="0" w:after="200" w:line="240" w:lineRule="auto"/>
      <w:jc w:val="left"/>
    </w:pPr>
    <w:rPr>
      <w:rFonts w:asciiTheme="minorHAnsi" w:eastAsiaTheme="minorHAnsi" w:hAnsiTheme="minorHAnsi" w:cstheme="minorBidi"/>
      <w:i/>
      <w:iCs/>
      <w:color w:val="1F497D" w:themeColor="text2"/>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32956">
      <w:bodyDiv w:val="1"/>
      <w:marLeft w:val="0"/>
      <w:marRight w:val="0"/>
      <w:marTop w:val="0"/>
      <w:marBottom w:val="0"/>
      <w:divBdr>
        <w:top w:val="none" w:sz="0" w:space="0" w:color="auto"/>
        <w:left w:val="none" w:sz="0" w:space="0" w:color="auto"/>
        <w:bottom w:val="none" w:sz="0" w:space="0" w:color="auto"/>
        <w:right w:val="none" w:sz="0" w:space="0" w:color="auto"/>
      </w:divBdr>
      <w:divsChild>
        <w:div w:id="992442681">
          <w:marLeft w:val="0"/>
          <w:marRight w:val="0"/>
          <w:marTop w:val="0"/>
          <w:marBottom w:val="0"/>
          <w:divBdr>
            <w:top w:val="none" w:sz="0" w:space="0" w:color="auto"/>
            <w:left w:val="none" w:sz="0" w:space="0" w:color="auto"/>
            <w:bottom w:val="none" w:sz="0" w:space="0" w:color="auto"/>
            <w:right w:val="none" w:sz="0" w:space="0" w:color="auto"/>
          </w:divBdr>
          <w:divsChild>
            <w:div w:id="253709960">
              <w:marLeft w:val="0"/>
              <w:marRight w:val="0"/>
              <w:marTop w:val="0"/>
              <w:marBottom w:val="0"/>
              <w:divBdr>
                <w:top w:val="none" w:sz="0" w:space="0" w:color="auto"/>
                <w:left w:val="none" w:sz="0" w:space="0" w:color="auto"/>
                <w:bottom w:val="none" w:sz="0" w:space="0" w:color="auto"/>
                <w:right w:val="none" w:sz="0" w:space="0" w:color="auto"/>
              </w:divBdr>
            </w:div>
            <w:div w:id="96994024">
              <w:marLeft w:val="0"/>
              <w:marRight w:val="0"/>
              <w:marTop w:val="0"/>
              <w:marBottom w:val="0"/>
              <w:divBdr>
                <w:top w:val="none" w:sz="0" w:space="0" w:color="auto"/>
                <w:left w:val="none" w:sz="0" w:space="0" w:color="auto"/>
                <w:bottom w:val="none" w:sz="0" w:space="0" w:color="auto"/>
                <w:right w:val="none" w:sz="0" w:space="0" w:color="auto"/>
              </w:divBdr>
            </w:div>
            <w:div w:id="1958750663">
              <w:marLeft w:val="0"/>
              <w:marRight w:val="0"/>
              <w:marTop w:val="0"/>
              <w:marBottom w:val="0"/>
              <w:divBdr>
                <w:top w:val="none" w:sz="0" w:space="0" w:color="auto"/>
                <w:left w:val="none" w:sz="0" w:space="0" w:color="auto"/>
                <w:bottom w:val="none" w:sz="0" w:space="0" w:color="auto"/>
                <w:right w:val="none" w:sz="0" w:space="0" w:color="auto"/>
              </w:divBdr>
            </w:div>
          </w:divsChild>
        </w:div>
        <w:div w:id="1417360255">
          <w:marLeft w:val="0"/>
          <w:marRight w:val="0"/>
          <w:marTop w:val="0"/>
          <w:marBottom w:val="0"/>
          <w:divBdr>
            <w:top w:val="none" w:sz="0" w:space="0" w:color="auto"/>
            <w:left w:val="none" w:sz="0" w:space="0" w:color="auto"/>
            <w:bottom w:val="none" w:sz="0" w:space="0" w:color="auto"/>
            <w:right w:val="none" w:sz="0" w:space="0" w:color="auto"/>
          </w:divBdr>
          <w:divsChild>
            <w:div w:id="717973606">
              <w:marLeft w:val="0"/>
              <w:marRight w:val="0"/>
              <w:marTop w:val="0"/>
              <w:marBottom w:val="0"/>
              <w:divBdr>
                <w:top w:val="none" w:sz="0" w:space="0" w:color="auto"/>
                <w:left w:val="none" w:sz="0" w:space="0" w:color="auto"/>
                <w:bottom w:val="none" w:sz="0" w:space="0" w:color="auto"/>
                <w:right w:val="none" w:sz="0" w:space="0" w:color="auto"/>
              </w:divBdr>
            </w:div>
            <w:div w:id="11449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CF14D-7FD3-4F19-9592-9B2638B9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8498</Words>
  <Characters>48439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Sample project report</vt:lpstr>
    </vt:vector>
  </TitlesOfParts>
  <Company>ITB</Company>
  <LinksUpToDate>false</LinksUpToDate>
  <CharactersWithSpaces>56824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report</dc:title>
  <dc:creator>Aura</dc:creator>
  <cp:lastModifiedBy>Nick Romanov</cp:lastModifiedBy>
  <cp:revision>90</cp:revision>
  <dcterms:created xsi:type="dcterms:W3CDTF">2020-03-01T17:15:00Z</dcterms:created>
  <dcterms:modified xsi:type="dcterms:W3CDTF">2020-04-29T23:57:00Z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1005549218</vt:i4>
  </property>
  <property fmtid="{D5CDD505-2E9C-101B-9397-08002B2CF9AE}" pid="3" name="_EmailSubject">
    <vt:lpwstr>BSc(Hons) Indivudal Project - handbook etc.</vt:lpwstr>
  </property>
  <property fmtid="{D5CDD505-2E9C-101B-9397-08002B2CF9AE}" pid="4" name="_AuthorEmail">
    <vt:lpwstr>Matt.Smith@itb.ie</vt:lpwstr>
  </property>
  <property fmtid="{D5CDD505-2E9C-101B-9397-08002B2CF9AE}" pid="5" name="_AuthorEmailDisplayName">
    <vt:lpwstr>Smith, Matt</vt:lpwstr>
  </property>
  <property fmtid="{D5CDD505-2E9C-101B-9397-08002B2CF9AE}" pid="6" name="_PreviousAdHocReviewCycleID">
    <vt:i4>-1473319835</vt:i4>
  </property>
  <property fmtid="{D5CDD505-2E9C-101B-9397-08002B2CF9AE}" pid="7" name="_ReviewingToolsShownOnce">
    <vt:lpwstr/>
  </property>
</Properties>
</file>